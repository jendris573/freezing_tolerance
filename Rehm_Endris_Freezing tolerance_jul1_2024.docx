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1FCF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Journal Name: Tree Physiology</w:t>
      </w:r>
    </w:p>
    <w:p w14:paraId="6B41697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Manuscript type: Research paper</w:t>
      </w:r>
    </w:p>
    <w:p w14:paraId="4777D1D2"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Low risk of damage from short duration spring freeze events in three foundational North American tree species</w:t>
      </w:r>
    </w:p>
    <w:p w14:paraId="5AB94C2A" w14:textId="77777777" w:rsidR="00192881" w:rsidRDefault="00000000">
      <w:pPr>
        <w:spacing w:line="480" w:lineRule="auto"/>
        <w:rPr>
          <w:rFonts w:ascii="Times New Roman" w:eastAsia="Times New Roman" w:hAnsi="Times New Roman" w:cs="Times New Roman"/>
          <w:color w:val="000000"/>
          <w:vertAlign w:val="superscript"/>
        </w:rPr>
      </w:pPr>
      <w:r>
        <w:rPr>
          <w:rFonts w:ascii="Times New Roman" w:eastAsia="Times New Roman" w:hAnsi="Times New Roman" w:cs="Times New Roman"/>
        </w:rPr>
        <w:t>Joe</w:t>
      </w:r>
      <w:r>
        <w:rPr>
          <w:rFonts w:ascii="Times New Roman" w:eastAsia="Times New Roman" w:hAnsi="Times New Roman" w:cs="Times New Roman"/>
          <w:color w:val="000000"/>
        </w:rPr>
        <w:t xml:space="preserve"> Endris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Evan Rehm</w:t>
      </w:r>
      <w:r>
        <w:rPr>
          <w:rFonts w:ascii="Times New Roman" w:eastAsia="Times New Roman" w:hAnsi="Times New Roman" w:cs="Times New Roman"/>
          <w:color w:val="000000"/>
          <w:vertAlign w:val="superscript"/>
        </w:rPr>
        <w:t>1&amp;2</w:t>
      </w:r>
    </w:p>
    <w:p w14:paraId="11ABD029"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Biology Department, Austin Peay State University, Clarksville, TN 37044 United States </w:t>
      </w:r>
    </w:p>
    <w:p w14:paraId="075D73C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Northern Research Station, US Forest Service, Morgantown, WV 26505 United States</w:t>
      </w:r>
    </w:p>
    <w:p w14:paraId="272EC28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47E981D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Joe Endris: </w:t>
      </w:r>
      <w:hyperlink r:id="rId7">
        <w:r>
          <w:rPr>
            <w:rFonts w:ascii="Times New Roman" w:eastAsia="Times New Roman" w:hAnsi="Times New Roman" w:cs="Times New Roman"/>
            <w:color w:val="1155CC"/>
            <w:u w:val="single"/>
          </w:rPr>
          <w:t>endrisj@outlook.com</w:t>
        </w:r>
      </w:hyperlink>
    </w:p>
    <w:p w14:paraId="64271C4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Biology Department</w:t>
      </w:r>
    </w:p>
    <w:p w14:paraId="4B749D5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Austin Peay State University</w:t>
      </w:r>
    </w:p>
    <w:p w14:paraId="53C512B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Clarksville TN</w:t>
      </w:r>
    </w:p>
    <w:p w14:paraId="4A6C810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931-221-7781</w:t>
      </w:r>
    </w:p>
    <w:p w14:paraId="3F9DBA83" w14:textId="77777777" w:rsidR="00192881" w:rsidRDefault="00192881">
      <w:pPr>
        <w:spacing w:line="480" w:lineRule="auto"/>
        <w:rPr>
          <w:rFonts w:ascii="Times New Roman" w:eastAsia="Times New Roman" w:hAnsi="Times New Roman" w:cs="Times New Roman"/>
          <w:b/>
        </w:rPr>
      </w:pPr>
    </w:p>
    <w:p w14:paraId="21090171"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Key words</w:t>
      </w:r>
    </w:p>
    <w:p w14:paraId="71891B52"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bud burst; freeze resistance; freezing tolerance; frost; spring leaf-out </w:t>
      </w:r>
      <w:r>
        <w:br w:type="page"/>
      </w:r>
    </w:p>
    <w:p w14:paraId="33EA1FBC"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37D04E62" w14:textId="77777777" w:rsidR="00192881" w:rsidRDefault="00000000">
      <w:pPr>
        <w:spacing w:line="480" w:lineRule="auto"/>
        <w:rPr>
          <w:ins w:id="0" w:author="Rehm, Evan - FS, WV" w:date="2024-08-05T12:34:00Z" w16du:dateUtc="2024-08-05T16:34:00Z"/>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rPr>
        <w:t xml:space="preserve">Spring phenology plays a significant role in temperate forest ecosystems by signaling the end of winter dormancy and the start of the growing season. The timing of dormancy release means balancing the benefit of early photosynthesis with the risk of damage to sensitive newly forming tissues to late spring freezing temperatures. However, the thermal tolerance of native North American trees is chronically understudied, particularly in the face of changing winter and spring temperatures. We conducted phenological observations and freeze tolerance assessments over two springs to determine the thermal safety margins for three foundational species of hardwood trees common to eastern North America:  </w:t>
      </w:r>
      <w:r>
        <w:rPr>
          <w:rFonts w:ascii="Times New Roman" w:eastAsia="Times New Roman" w:hAnsi="Times New Roman" w:cs="Times New Roman"/>
          <w:i/>
        </w:rPr>
        <w:t>Acer saccharum</w:t>
      </w:r>
      <w:r>
        <w:rPr>
          <w:rFonts w:ascii="Times New Roman" w:eastAsia="Times New Roman" w:hAnsi="Times New Roman" w:cs="Times New Roman"/>
        </w:rPr>
        <w:t>,</w:t>
      </w:r>
      <w:r>
        <w:rPr>
          <w:rFonts w:ascii="Times New Roman" w:eastAsia="Times New Roman" w:hAnsi="Times New Roman" w:cs="Times New Roman"/>
          <w:i/>
        </w:rPr>
        <w:t xml:space="preserve"> Fagus grandifolia</w:t>
      </w:r>
      <w:r>
        <w:rPr>
          <w:rFonts w:ascii="Times New Roman" w:eastAsia="Times New Roman" w:hAnsi="Times New Roman" w:cs="Times New Roman"/>
        </w:rPr>
        <w:t xml:space="preserve">, and </w:t>
      </w:r>
      <w:r>
        <w:rPr>
          <w:rFonts w:ascii="Times New Roman" w:eastAsia="Times New Roman" w:hAnsi="Times New Roman" w:cs="Times New Roman"/>
          <w:i/>
        </w:rPr>
        <w:t>Liriodendron tulipifera</w:t>
      </w:r>
      <w:r>
        <w:rPr>
          <w:rFonts w:ascii="Times New Roman" w:eastAsia="Times New Roman" w:hAnsi="Times New Roman" w:cs="Times New Roman"/>
        </w:rPr>
        <w:t>. Using historical temperature records spanning from 1980 to 2023, we show that late winter and spring at our study site has a gradual warming trend, fewer freezing days, and an advancement of the last freeze date. However, cold temperature extremes have not changed despite overall warming during this period. All three species displayed phenological advancement in an abnormally warm spring (2023) compared to an historically average year (2022). Despite strong differences in phenology, we show that all three species exhibit significant thermal safety margins compared to the spring temperatures during the respective study years in addition to historic low temperatures. The findings underscore the nuanced relationship between phenology and freezing tolerance, suggesting low risk of damage from short-term spring freezing events despite advanced phenology.</w:t>
      </w:r>
      <w:r>
        <w:br w:type="page"/>
      </w:r>
      <w:r>
        <w:rPr>
          <w:rFonts w:ascii="Times New Roman" w:eastAsia="Times New Roman" w:hAnsi="Times New Roman" w:cs="Times New Roman"/>
          <w:b/>
          <w:color w:val="000000"/>
        </w:rPr>
        <w:lastRenderedPageBreak/>
        <w:t>Introduction</w:t>
      </w:r>
    </w:p>
    <w:p w14:paraId="43273D36" w14:textId="1E618B1A" w:rsidR="0037742C" w:rsidRDefault="0037742C">
      <w:pPr>
        <w:spacing w:line="480" w:lineRule="auto"/>
        <w:rPr>
          <w:ins w:id="2" w:author="Rehm, Evan - FS, WV" w:date="2024-08-05T12:40:00Z" w16du:dateUtc="2024-08-05T16:40:00Z"/>
          <w:rFonts w:ascii="Times New Roman" w:hAnsi="Times New Roman" w:cs="Times New Roman"/>
          <w:bCs/>
        </w:rPr>
      </w:pPr>
      <w:ins w:id="3" w:author="Rehm, Evan - FS, WV" w:date="2024-08-05T12:34:00Z" w16du:dateUtc="2024-08-05T16:34:00Z">
        <w:r w:rsidRPr="0037742C">
          <w:rPr>
            <w:rFonts w:ascii="Times New Roman" w:eastAsia="Times New Roman" w:hAnsi="Times New Roman" w:cs="Times New Roman"/>
            <w:bCs/>
            <w:color w:val="000000"/>
            <w:rPrChange w:id="4" w:author="Rehm, Evan - FS, WV" w:date="2024-08-05T12:35:00Z" w16du:dateUtc="2024-08-05T16:35:00Z">
              <w:rPr>
                <w:rFonts w:ascii="Times New Roman" w:eastAsia="Times New Roman" w:hAnsi="Times New Roman" w:cs="Times New Roman"/>
                <w:b/>
                <w:color w:val="000000"/>
              </w:rPr>
            </w:rPrChange>
          </w:rPr>
          <w:t>Change text to reflect poi</w:t>
        </w:r>
      </w:ins>
      <w:ins w:id="5" w:author="Rehm, Evan - FS, WV" w:date="2024-08-05T12:35:00Z" w16du:dateUtc="2024-08-05T16:35:00Z">
        <w:r w:rsidRPr="0037742C">
          <w:rPr>
            <w:rFonts w:ascii="Times New Roman" w:eastAsia="Times New Roman" w:hAnsi="Times New Roman" w:cs="Times New Roman"/>
            <w:bCs/>
            <w:color w:val="000000"/>
            <w:rPrChange w:id="6" w:author="Rehm, Evan - FS, WV" w:date="2024-08-05T12:35:00Z" w16du:dateUtc="2024-08-05T16:35:00Z">
              <w:rPr>
                <w:rFonts w:ascii="Times New Roman" w:eastAsia="Times New Roman" w:hAnsi="Times New Roman" w:cs="Times New Roman"/>
                <w:b/>
                <w:color w:val="000000"/>
              </w:rPr>
            </w:rPrChange>
          </w:rPr>
          <w:t xml:space="preserve">nt from reviewer 1: </w:t>
        </w:r>
        <w:r w:rsidRPr="0037742C">
          <w:rPr>
            <w:rFonts w:ascii="Times New Roman" w:hAnsi="Times New Roman" w:cs="Times New Roman"/>
            <w:bCs/>
            <w:rPrChange w:id="7" w:author="Rehm, Evan - FS, WV" w:date="2024-08-05T12:35:00Z" w16du:dateUtc="2024-08-05T16:35:00Z">
              <w:rPr>
                <w:bCs/>
              </w:rPr>
            </w:rPrChange>
          </w:rPr>
          <w:t>The authors might consider a slightly different framing where, regardless of climate change projections, frost risk to and tolerance of temperate trees is an important topic.</w:t>
        </w:r>
        <w:r>
          <w:rPr>
            <w:rFonts w:ascii="Times New Roman" w:hAnsi="Times New Roman" w:cs="Times New Roman"/>
            <w:bCs/>
          </w:rPr>
          <w:t xml:space="preserve"> This might mean just briefly mentioning climate change and how risks may increase or stay constant into the future.</w:t>
        </w:r>
      </w:ins>
    </w:p>
    <w:p w14:paraId="7C4CDCB5" w14:textId="56361F65" w:rsidR="0037742C" w:rsidRPr="0037742C" w:rsidRDefault="0037742C">
      <w:pPr>
        <w:spacing w:line="480" w:lineRule="auto"/>
        <w:rPr>
          <w:rFonts w:ascii="Times New Roman" w:eastAsia="Times New Roman" w:hAnsi="Times New Roman" w:cs="Times New Roman"/>
          <w:bCs/>
        </w:rPr>
      </w:pPr>
      <w:ins w:id="8" w:author="Rehm, Evan - FS, WV" w:date="2024-08-05T12:40:00Z" w16du:dateUtc="2024-08-05T16:40:00Z">
        <w:r>
          <w:rPr>
            <w:rFonts w:ascii="Times New Roman" w:hAnsi="Times New Roman" w:cs="Times New Roman"/>
            <w:bCs/>
          </w:rPr>
          <w:t xml:space="preserve">We will </w:t>
        </w:r>
        <w:r w:rsidR="00E81865">
          <w:rPr>
            <w:rFonts w:ascii="Times New Roman" w:hAnsi="Times New Roman" w:cs="Times New Roman"/>
            <w:bCs/>
          </w:rPr>
          <w:t>need to strike a balance of providing some background on controls of spring phenology while not going into too much detail. We should include text that explains that winter temperature impact</w:t>
        </w:r>
      </w:ins>
      <w:ins w:id="9" w:author="Rehm, Evan - FS, WV" w:date="2024-08-05T12:41:00Z" w16du:dateUtc="2024-08-05T16:41:00Z">
        <w:r w:rsidR="00E81865">
          <w:rPr>
            <w:rFonts w:ascii="Times New Roman" w:hAnsi="Times New Roman" w:cs="Times New Roman"/>
            <w:bCs/>
          </w:rPr>
          <w:t xml:space="preserve">s on spring phenology timing are complicated BUT what we are doing here is trying to show </w:t>
        </w:r>
        <w:proofErr w:type="gramStart"/>
        <w:r w:rsidR="00E81865">
          <w:rPr>
            <w:rFonts w:ascii="Times New Roman" w:hAnsi="Times New Roman" w:cs="Times New Roman"/>
            <w:bCs/>
          </w:rPr>
          <w:t>1)how</w:t>
        </w:r>
        <w:proofErr w:type="gramEnd"/>
        <w:r w:rsidR="00E81865">
          <w:rPr>
            <w:rFonts w:ascii="Times New Roman" w:hAnsi="Times New Roman" w:cs="Times New Roman"/>
            <w:bCs/>
          </w:rPr>
          <w:t xml:space="preserve"> LT50 varies across species and from year to year and 2) how close these LT50s get to true cold temperatures in two very different spring temperature years.</w:t>
        </w:r>
      </w:ins>
    </w:p>
    <w:p w14:paraId="4D5BCC55" w14:textId="0CE77EEE" w:rsidR="00192881" w:rsidRDefault="00000000">
      <w:pPr>
        <w:spacing w:line="480" w:lineRule="auto"/>
        <w:ind w:firstLine="720"/>
        <w:rPr>
          <w:rFonts w:ascii="Times New Roman" w:eastAsia="Times New Roman" w:hAnsi="Times New Roman" w:cs="Times New Roman"/>
          <w:color w:val="000000"/>
        </w:rPr>
      </w:pPr>
      <w:commentRangeStart w:id="10"/>
      <w:r>
        <w:rPr>
          <w:rFonts w:ascii="Times New Roman" w:eastAsia="Times New Roman" w:hAnsi="Times New Roman" w:cs="Times New Roman"/>
          <w:color w:val="000000"/>
        </w:rPr>
        <w:t>Spring phenological timing is an important part of the temperate forest ecosystem, signaling the exit from winter into the start of the growing season</w:t>
      </w:r>
      <w:commentRangeEnd w:id="10"/>
      <w:r w:rsidR="0037742C">
        <w:rPr>
          <w:rStyle w:val="CommentReference"/>
        </w:rPr>
        <w:commentReference w:id="10"/>
      </w:r>
      <w:r>
        <w:rPr>
          <w:rFonts w:ascii="Times New Roman" w:eastAsia="Times New Roman" w:hAnsi="Times New Roman" w:cs="Times New Roman"/>
          <w:color w:val="000000"/>
        </w:rPr>
        <w:t xml:space="preserve">. The timing of </w:t>
      </w:r>
      <w:r>
        <w:rPr>
          <w:rFonts w:ascii="Times New Roman" w:eastAsia="Times New Roman" w:hAnsi="Times New Roman" w:cs="Times New Roman"/>
        </w:rPr>
        <w:t xml:space="preserve">bud break in </w:t>
      </w:r>
      <w:ins w:id="11" w:author="Rehm, Evan - FS, WV" w:date="2024-08-05T12:30:00Z" w16du:dateUtc="2024-08-05T16:30:00Z">
        <w:r w:rsidR="0037742C">
          <w:rPr>
            <w:rFonts w:ascii="Times New Roman" w:eastAsia="Times New Roman" w:hAnsi="Times New Roman" w:cs="Times New Roman"/>
          </w:rPr>
          <w:t xml:space="preserve">temperate forest </w:t>
        </w:r>
      </w:ins>
      <w:r>
        <w:rPr>
          <w:rFonts w:ascii="Times New Roman" w:eastAsia="Times New Roman" w:hAnsi="Times New Roman" w:cs="Times New Roman"/>
        </w:rPr>
        <w:t xml:space="preserve">trees </w:t>
      </w:r>
      <w:r>
        <w:rPr>
          <w:rFonts w:ascii="Times New Roman" w:eastAsia="Times New Roman" w:hAnsi="Times New Roman" w:cs="Times New Roman"/>
          <w:color w:val="000000"/>
        </w:rPr>
        <w:t xml:space="preserve">is a balancing act </w:t>
      </w:r>
      <w:r>
        <w:rPr>
          <w:rFonts w:ascii="Times New Roman" w:eastAsia="Times New Roman" w:hAnsi="Times New Roman" w:cs="Times New Roman"/>
        </w:rPr>
        <w:t>between maximizing</w:t>
      </w:r>
      <w:r>
        <w:rPr>
          <w:rFonts w:ascii="Times New Roman" w:eastAsia="Times New Roman" w:hAnsi="Times New Roman" w:cs="Times New Roman"/>
          <w:color w:val="000000"/>
        </w:rPr>
        <w:t xml:space="preserve"> carbon gains by starting photosynthesis </w:t>
      </w:r>
      <w:r>
        <w:rPr>
          <w:rFonts w:ascii="Times New Roman" w:eastAsia="Times New Roman" w:hAnsi="Times New Roman" w:cs="Times New Roman"/>
        </w:rPr>
        <w:t>while minimizing</w:t>
      </w:r>
      <w:r>
        <w:rPr>
          <w:rFonts w:ascii="Times New Roman" w:eastAsia="Times New Roman" w:hAnsi="Times New Roman" w:cs="Times New Roman"/>
          <w:color w:val="000000"/>
        </w:rPr>
        <w:t xml:space="preserve"> the risk of exposing newly formed tissues to late spring freezing temperatures (Lenz et al. 2016, Geng et al. 2020). Initiating leaf-out early can lead to an extended growing season and reduced competition for sunlight before canopy closure. However, </w:t>
      </w:r>
      <w:r>
        <w:rPr>
          <w:rFonts w:ascii="Times New Roman" w:eastAsia="Times New Roman" w:hAnsi="Times New Roman" w:cs="Times New Roman"/>
        </w:rPr>
        <w:t>early phenology</w:t>
      </w:r>
      <w:r>
        <w:rPr>
          <w:rFonts w:ascii="Times New Roman" w:eastAsia="Times New Roman" w:hAnsi="Times New Roman" w:cs="Times New Roman"/>
          <w:color w:val="000000"/>
        </w:rPr>
        <w:t xml:space="preserve"> comes at a risk of late spring freeze damage (Sakai and Larcher 1987, Augspurger 2013) due to photosynthetically active tissues being sensitive to </w:t>
      </w:r>
      <w:r>
        <w:rPr>
          <w:rFonts w:ascii="Times New Roman" w:eastAsia="Times New Roman" w:hAnsi="Times New Roman" w:cs="Times New Roman"/>
        </w:rPr>
        <w:t>sub-zero</w:t>
      </w:r>
      <w:r>
        <w:rPr>
          <w:rFonts w:ascii="Times New Roman" w:eastAsia="Times New Roman" w:hAnsi="Times New Roman" w:cs="Times New Roman"/>
          <w:color w:val="000000"/>
        </w:rPr>
        <w:t xml:space="preserve"> temperatures (</w:t>
      </w:r>
      <w:proofErr w:type="spellStart"/>
      <w:r>
        <w:rPr>
          <w:rFonts w:ascii="Times New Roman" w:eastAsia="Times New Roman" w:hAnsi="Times New Roman" w:cs="Times New Roman"/>
          <w:color w:val="000000"/>
        </w:rPr>
        <w:t>Vitra</w:t>
      </w:r>
      <w:proofErr w:type="spellEnd"/>
      <w:r>
        <w:rPr>
          <w:rFonts w:ascii="Times New Roman" w:eastAsia="Times New Roman" w:hAnsi="Times New Roman" w:cs="Times New Roman"/>
          <w:color w:val="000000"/>
        </w:rPr>
        <w:t xml:space="preserve"> et al. 2017).</w:t>
      </w:r>
    </w:p>
    <w:p w14:paraId="55BAC4B3"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newly forming leaf tissues are at risk during the leaf-out process, changes to </w:t>
      </w:r>
      <w:commentRangeStart w:id="12"/>
      <w:r>
        <w:rPr>
          <w:rFonts w:ascii="Times New Roman" w:eastAsia="Times New Roman" w:hAnsi="Times New Roman" w:cs="Times New Roman"/>
          <w:color w:val="000000"/>
        </w:rPr>
        <w:t xml:space="preserve">historical low temperatures during the winter to spring transition </w:t>
      </w:r>
      <w:commentRangeEnd w:id="12"/>
      <w:r w:rsidR="0037742C">
        <w:rPr>
          <w:rStyle w:val="CommentReference"/>
        </w:rPr>
        <w:commentReference w:id="12"/>
      </w:r>
      <w:r>
        <w:rPr>
          <w:rFonts w:ascii="Times New Roman" w:eastAsia="Times New Roman" w:hAnsi="Times New Roman" w:cs="Times New Roman"/>
          <w:color w:val="000000"/>
        </w:rPr>
        <w:t xml:space="preserve">and the timing of leaf-out can have a significant impact on tissue survival and health (Richardson et al. 2018, Baumgarten et al. 2023). Advances in leaf phenology in response to warming mean temperatures are widespread </w:t>
      </w:r>
      <w:r>
        <w:rPr>
          <w:rFonts w:ascii="Times New Roman" w:eastAsia="Times New Roman" w:hAnsi="Times New Roman" w:cs="Times New Roman"/>
          <w:color w:val="000000"/>
        </w:rPr>
        <w:lastRenderedPageBreak/>
        <w:t xml:space="preserve">and well documented across broad geographic regions and plant types (Morin et al. 2009, Polgar et al. 2014, Geng et al. 2020, </w:t>
      </w:r>
      <w:proofErr w:type="spellStart"/>
      <w:r>
        <w:rPr>
          <w:rFonts w:ascii="Times New Roman" w:eastAsia="Times New Roman" w:hAnsi="Times New Roman" w:cs="Times New Roman"/>
          <w:color w:val="000000"/>
        </w:rPr>
        <w:t>Büntgen</w:t>
      </w:r>
      <w:proofErr w:type="spellEnd"/>
      <w:r>
        <w:rPr>
          <w:rFonts w:ascii="Times New Roman" w:eastAsia="Times New Roman" w:hAnsi="Times New Roman" w:cs="Times New Roman"/>
          <w:color w:val="000000"/>
        </w:rPr>
        <w:t xml:space="preserve"> et al. 2022, Chen 2022, Vitasse et al. 2022). </w:t>
      </w:r>
      <w:commentRangeStart w:id="13"/>
      <w:r>
        <w:rPr>
          <w:rFonts w:ascii="Times New Roman" w:eastAsia="Times New Roman" w:hAnsi="Times New Roman" w:cs="Times New Roman"/>
          <w:color w:val="000000"/>
        </w:rPr>
        <w:t xml:space="preserve">While leaf-out has advanced, the mean last freeze date has not shifted for many locations, </w:t>
      </w:r>
      <w:commentRangeEnd w:id="13"/>
      <w:r w:rsidR="0037742C">
        <w:rPr>
          <w:rStyle w:val="CommentReference"/>
        </w:rPr>
        <w:commentReference w:id="13"/>
      </w:r>
      <w:r>
        <w:rPr>
          <w:rFonts w:ascii="Times New Roman" w:eastAsia="Times New Roman" w:hAnsi="Times New Roman" w:cs="Times New Roman"/>
          <w:color w:val="000000"/>
        </w:rPr>
        <w:t xml:space="preserve">creating increased risk levels for emergent leaf tissues to freezing temperatures during spring (Zohner et al. 2020, Chamberlain and </w:t>
      </w:r>
      <w:proofErr w:type="spellStart"/>
      <w:r>
        <w:rPr>
          <w:rFonts w:ascii="Times New Roman" w:eastAsia="Times New Roman" w:hAnsi="Times New Roman" w:cs="Times New Roman"/>
          <w:color w:val="000000"/>
        </w:rPr>
        <w:t>Wolkovich</w:t>
      </w:r>
      <w:proofErr w:type="spellEnd"/>
      <w:r>
        <w:rPr>
          <w:rFonts w:ascii="Times New Roman" w:eastAsia="Times New Roman" w:hAnsi="Times New Roman" w:cs="Times New Roman"/>
          <w:color w:val="000000"/>
        </w:rPr>
        <w:t xml:space="preserve"> 2021). These discordant changes in temperatures in late winter and early spring temperatures that lead to shifts in phenology are altering the risk of tissue damage by causing a disjunction between spring phenology and spring freeze timing.</w:t>
      </w:r>
    </w:p>
    <w:p w14:paraId="7918EF79" w14:textId="77777777" w:rsidR="00192881" w:rsidRDefault="00000000">
      <w:pPr>
        <w:spacing w:line="480" w:lineRule="auto"/>
        <w:ind w:firstLine="720"/>
        <w:rPr>
          <w:rFonts w:ascii="Times New Roman" w:eastAsia="Times New Roman" w:hAnsi="Times New Roman" w:cs="Times New Roman"/>
          <w:color w:val="000000"/>
        </w:rPr>
      </w:pPr>
      <w:commentRangeStart w:id="14"/>
      <w:r>
        <w:rPr>
          <w:rFonts w:ascii="Times New Roman" w:eastAsia="Times New Roman" w:hAnsi="Times New Roman" w:cs="Times New Roman"/>
        </w:rPr>
        <w:t>T</w:t>
      </w:r>
      <w:r>
        <w:rPr>
          <w:rFonts w:ascii="Times New Roman" w:eastAsia="Times New Roman" w:hAnsi="Times New Roman" w:cs="Times New Roman"/>
          <w:color w:val="000000"/>
        </w:rPr>
        <w:t>he factors controlling the timing of plants exiting winter dormancy are not fully understood (</w:t>
      </w:r>
      <w:proofErr w:type="spellStart"/>
      <w:r>
        <w:rPr>
          <w:rFonts w:ascii="Times New Roman" w:eastAsia="Times New Roman" w:hAnsi="Times New Roman" w:cs="Times New Roman"/>
          <w:color w:val="000000"/>
        </w:rPr>
        <w:t>Linkosalo</w:t>
      </w:r>
      <w:proofErr w:type="spellEnd"/>
      <w:r>
        <w:rPr>
          <w:rFonts w:ascii="Times New Roman" w:eastAsia="Times New Roman" w:hAnsi="Times New Roman" w:cs="Times New Roman"/>
          <w:color w:val="000000"/>
        </w:rPr>
        <w:t xml:space="preserve"> et al. 2006), but two mechanisms, temperature and photoperiod, are known to be involved (Polgar and Primack 2011, Vitasse and Basler 2013). </w:t>
      </w:r>
      <w:r>
        <w:rPr>
          <w:rFonts w:ascii="Times New Roman" w:eastAsia="Times New Roman" w:hAnsi="Times New Roman" w:cs="Times New Roman"/>
        </w:rPr>
        <w:t xml:space="preserve">The relative importance of each factor varies interspecifically or is unknown for many species (Caffarra and Donnelly 2011, Flynn and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xml:space="preserve"> 2018, Baumgarten et al. 2021), but</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 xml:space="preserve">emperature is widely considered the dominant factor controlling dormancy release. </w:t>
      </w:r>
      <w:commentRangeEnd w:id="14"/>
      <w:r w:rsidR="0037742C">
        <w:rPr>
          <w:rStyle w:val="CommentReference"/>
        </w:rPr>
        <w:commentReference w:id="14"/>
      </w:r>
      <w:commentRangeStart w:id="15"/>
      <w:r>
        <w:rPr>
          <w:rFonts w:ascii="Times New Roman" w:eastAsia="Times New Roman" w:hAnsi="Times New Roman" w:cs="Times New Roman"/>
        </w:rPr>
        <w:t xml:space="preserve">In late winter and spring, plants use external temperature cues to initiate leaf-out </w:t>
      </w:r>
      <w:r>
        <w:rPr>
          <w:rFonts w:ascii="Times New Roman" w:eastAsia="Times New Roman" w:hAnsi="Times New Roman" w:cs="Times New Roman"/>
          <w:color w:val="000000"/>
        </w:rPr>
        <w:t>and therefore readily respond to changes in temperature as</w:t>
      </w:r>
      <w:r>
        <w:rPr>
          <w:rFonts w:ascii="Times New Roman" w:eastAsia="Times New Roman" w:hAnsi="Times New Roman" w:cs="Times New Roman"/>
        </w:rPr>
        <w:t xml:space="preserve"> shown</w:t>
      </w:r>
      <w:r>
        <w:rPr>
          <w:rFonts w:ascii="Times New Roman" w:eastAsia="Times New Roman" w:hAnsi="Times New Roman" w:cs="Times New Roman"/>
          <w:color w:val="000000"/>
        </w:rPr>
        <w:t xml:space="preserve"> by advancing spring phenology in response to warmer late-winter and early spring temperatures (Gu et al. 2022).</w:t>
      </w:r>
      <w:commentRangeEnd w:id="15"/>
      <w:r w:rsidR="0037742C">
        <w:rPr>
          <w:rStyle w:val="CommentReference"/>
        </w:rPr>
        <w:commentReference w:id="15"/>
      </w:r>
    </w:p>
    <w:p w14:paraId="4CA7FD1A"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importance of the timing of phenology and late spring freezing events is highlighted when phenology advances in response to mild spring temperatures but i</w:t>
      </w:r>
      <w:r>
        <w:rPr>
          <w:rFonts w:ascii="Times New Roman" w:eastAsia="Times New Roman" w:hAnsi="Times New Roman" w:cs="Times New Roman"/>
        </w:rPr>
        <w:t>s</w:t>
      </w:r>
      <w:r>
        <w:rPr>
          <w:rFonts w:ascii="Times New Roman" w:eastAsia="Times New Roman" w:hAnsi="Times New Roman" w:cs="Times New Roman"/>
          <w:color w:val="000000"/>
        </w:rPr>
        <w:t xml:space="preserve"> followed by late spring freezing temperatures that can damage newly forming tissues (Chamberlain et al. 2019). </w:t>
      </w:r>
      <w:r>
        <w:rPr>
          <w:rFonts w:ascii="Times New Roman" w:eastAsia="Times New Roman" w:hAnsi="Times New Roman" w:cs="Times New Roman"/>
        </w:rPr>
        <w:t>I</w:t>
      </w:r>
      <w:r>
        <w:rPr>
          <w:rFonts w:ascii="Times New Roman" w:eastAsia="Times New Roman" w:hAnsi="Times New Roman" w:cs="Times New Roman"/>
          <w:color w:val="000000"/>
        </w:rPr>
        <w:t xml:space="preserve">n 2007 much of the eastern United States experienced abnormally warm temperatures in March that advanced spring leaf-out by several weeks. This warm spell was followed by a sustained record low temperature event in April that resulted in widespread leaf-damage across much of the south and mid-south US (Gu et al. 2008, Augspurger 2009). In Tennessee and Illinois, canopy </w:t>
      </w:r>
      <w:r>
        <w:rPr>
          <w:rFonts w:ascii="Times New Roman" w:eastAsia="Times New Roman" w:hAnsi="Times New Roman" w:cs="Times New Roman"/>
          <w:color w:val="000000"/>
        </w:rPr>
        <w:lastRenderedPageBreak/>
        <w:t xml:space="preserve">development was effectively reset after the freeze with leaves dying and trees having to flush a new set after the freeze event (Gu et al. 2008, Augspurger 2009). In addition to the initial loss of leaf biomass after the freeze, much of the impacted forest never recovered to normal foliage density for the remainder of that growing season (Polgar and Primack 2011). </w:t>
      </w:r>
      <w:r>
        <w:rPr>
          <w:rFonts w:ascii="Times New Roman" w:eastAsia="Times New Roman" w:hAnsi="Times New Roman" w:cs="Times New Roman"/>
        </w:rPr>
        <w:t>Following similar freezing events in Europe, oak and beech trees can require up to two years to return to growth levels prior to a spring freeze (Vitasse et al. 2019). Therefore, such late spring freeze events may be becoming more relevant to forest dynamics and growth as winter and spring temperatures change under climate warming.</w:t>
      </w:r>
    </w:p>
    <w:p w14:paraId="63A5A9EE" w14:textId="77777777" w:rsidR="00192881" w:rsidRDefault="00000000">
      <w:pPr>
        <w:spacing w:line="480" w:lineRule="auto"/>
        <w:ind w:firstLine="720"/>
        <w:rPr>
          <w:rFonts w:ascii="Times New Roman" w:eastAsia="Times New Roman" w:hAnsi="Times New Roman" w:cs="Times New Roman"/>
          <w:color w:val="000000"/>
        </w:rPr>
      </w:pPr>
      <w:commentRangeStart w:id="16"/>
      <w:r>
        <w:rPr>
          <w:rFonts w:ascii="Times New Roman" w:eastAsia="Times New Roman" w:hAnsi="Times New Roman" w:cs="Times New Roman"/>
          <w:color w:val="000000"/>
        </w:rPr>
        <w:t>Despite such late spring freeze events causing widespread disruptions to forest canopy development, we still have a poor understanding of species</w:t>
      </w:r>
      <w:r>
        <w:rPr>
          <w:rFonts w:ascii="Times New Roman" w:eastAsia="Times New Roman" w:hAnsi="Times New Roman" w:cs="Times New Roman"/>
        </w:rPr>
        <w:t>-specific</w:t>
      </w:r>
      <w:r>
        <w:rPr>
          <w:rFonts w:ascii="Times New Roman" w:eastAsia="Times New Roman" w:hAnsi="Times New Roman" w:cs="Times New Roman"/>
          <w:color w:val="000000"/>
        </w:rPr>
        <w:t xml:space="preserve"> freezing tolerances during this spring transition, with most studies focusing on extreme freezing temperatures during the mid-winter period </w:t>
      </w:r>
      <w:r>
        <w:rPr>
          <w:rFonts w:ascii="Times New Roman" w:eastAsia="Times New Roman" w:hAnsi="Times New Roman" w:cs="Times New Roman"/>
        </w:rPr>
        <w:t>(</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xml:space="preserve"> and Beaubien 2001, Kreyling et al. 2015). Those studies that do focus on</w:t>
      </w:r>
      <w:r>
        <w:rPr>
          <w:rFonts w:ascii="Times New Roman" w:eastAsia="Times New Roman" w:hAnsi="Times New Roman" w:cs="Times New Roman"/>
          <w:color w:val="000000"/>
        </w:rPr>
        <w:t xml:space="preserve"> spring freezing tolerance </w:t>
      </w:r>
      <w:r>
        <w:rPr>
          <w:rFonts w:ascii="Times New Roman" w:eastAsia="Times New Roman" w:hAnsi="Times New Roman" w:cs="Times New Roman"/>
        </w:rPr>
        <w:t>have</w:t>
      </w:r>
      <w:r>
        <w:rPr>
          <w:rFonts w:ascii="Times New Roman" w:eastAsia="Times New Roman" w:hAnsi="Times New Roman" w:cs="Times New Roman"/>
          <w:color w:val="000000"/>
        </w:rPr>
        <w:t xml:space="preserve"> heavily focused on cultivated species for horticultural or agricultural uses (</w:t>
      </w:r>
      <w:proofErr w:type="spellStart"/>
      <w:r>
        <w:rPr>
          <w:rFonts w:ascii="Times New Roman" w:eastAsia="Times New Roman" w:hAnsi="Times New Roman" w:cs="Times New Roman"/>
          <w:color w:val="000000"/>
        </w:rPr>
        <w:t>Eccel</w:t>
      </w:r>
      <w:proofErr w:type="spellEnd"/>
      <w:r>
        <w:rPr>
          <w:rFonts w:ascii="Times New Roman" w:eastAsia="Times New Roman" w:hAnsi="Times New Roman" w:cs="Times New Roman"/>
          <w:color w:val="000000"/>
        </w:rPr>
        <w:t xml:space="preserve"> et al. 2009,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Yang et al. 2021). Research on wild woody plants has largely been conducted on species common to Europe, and even then, most studies have focused on one or two dominant species (e.g.</w:t>
      </w:r>
      <w:r>
        <w:rPr>
          <w:rFonts w:ascii="Times New Roman" w:eastAsia="Times New Roman" w:hAnsi="Times New Roman" w:cs="Times New Roman"/>
        </w:rPr>
        <w:t xml:space="preserve"> Fagus sylvatica</w:t>
      </w:r>
      <w:r>
        <w:rPr>
          <w:rFonts w:ascii="Times New Roman" w:eastAsia="Times New Roman" w:hAnsi="Times New Roman" w:cs="Times New Roman"/>
          <w:color w:val="000000"/>
        </w:rPr>
        <w:t xml:space="preserve">; Vitasse 2013, Lenz et al. 2013, 2016, Vitasse et al. 2019). This has left large gaps in </w:t>
      </w:r>
      <w:r>
        <w:rPr>
          <w:rFonts w:ascii="Times New Roman" w:eastAsia="Times New Roman" w:hAnsi="Times New Roman" w:cs="Times New Roman"/>
        </w:rPr>
        <w:t>our</w:t>
      </w:r>
      <w:r>
        <w:rPr>
          <w:rFonts w:ascii="Times New Roman" w:eastAsia="Times New Roman" w:hAnsi="Times New Roman" w:cs="Times New Roman"/>
          <w:color w:val="000000"/>
        </w:rPr>
        <w:t xml:space="preserve"> knowledge regarding temperate North American forest species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and hinders forest modeling under future climates.</w:t>
      </w:r>
      <w:commentRangeEnd w:id="16"/>
      <w:r w:rsidR="0037742C">
        <w:rPr>
          <w:rStyle w:val="CommentReference"/>
        </w:rPr>
        <w:commentReference w:id="16"/>
      </w:r>
    </w:p>
    <w:p w14:paraId="65750758" w14:textId="77777777" w:rsidR="00192881" w:rsidRDefault="00000000">
      <w:pPr>
        <w:spacing w:line="480" w:lineRule="auto"/>
        <w:ind w:firstLine="720"/>
        <w:rPr>
          <w:rFonts w:ascii="Times New Roman" w:eastAsia="Times New Roman" w:hAnsi="Times New Roman" w:cs="Times New Roman"/>
          <w:color w:val="000000"/>
        </w:rPr>
      </w:pPr>
      <w:bookmarkStart w:id="17" w:name="_heading=h.30j0zll" w:colFirst="0" w:colLast="0"/>
      <w:bookmarkEnd w:id="17"/>
      <w:r>
        <w:rPr>
          <w:rFonts w:ascii="Times New Roman" w:eastAsia="Times New Roman" w:hAnsi="Times New Roman" w:cs="Times New Roman"/>
          <w:color w:val="000000"/>
        </w:rPr>
        <w:t xml:space="preserve">Potential mismatches between spring phenology and freezing risk could lead to differential success among forest species, ultimately altering community composition. For example, a mix of woody and herbaceous species that do not shift spring flowering timing with temperature have declined in abundance in Massachusetts (Willis et al. 2008). Therefore, to </w:t>
      </w:r>
      <w:r>
        <w:rPr>
          <w:rFonts w:ascii="Times New Roman" w:eastAsia="Times New Roman" w:hAnsi="Times New Roman" w:cs="Times New Roman"/>
          <w:color w:val="000000"/>
        </w:rPr>
        <w:lastRenderedPageBreak/>
        <w:t>accurately predict the threats to forest species from climate change, we must first understand the risks associated with the shift in phenology in concert with damage associated with late spring freezing events. Our goals in this study were to (1) compare freezing tolerance for three wide-spread and foundational species of eastern North American hardwood forests during spring leaf-out (late winter through late spring), (2) relate freezing tolerance throughout the spring to contemporary and historical spring freeze events to determine thermal safety margins and (3) determine interannual variation in spring freezing risk over sequential years with drastically different spring temperature patterns.</w:t>
      </w:r>
    </w:p>
    <w:p w14:paraId="55A7ACC9" w14:textId="77777777" w:rsidR="00192881" w:rsidRDefault="00000000">
      <w:pPr>
        <w:spacing w:line="480" w:lineRule="auto"/>
        <w:rPr>
          <w:rFonts w:ascii="Times New Roman" w:eastAsia="Times New Roman" w:hAnsi="Times New Roman" w:cs="Times New Roman"/>
          <w:b/>
          <w:color w:val="000000"/>
        </w:rPr>
      </w:pPr>
      <w:bookmarkStart w:id="18" w:name="_heading=h.1fob9te" w:colFirst="0" w:colLast="0"/>
      <w:bookmarkEnd w:id="18"/>
      <w:r>
        <w:rPr>
          <w:rFonts w:ascii="Times New Roman" w:eastAsia="Times New Roman" w:hAnsi="Times New Roman" w:cs="Times New Roman"/>
          <w:b/>
          <w:color w:val="000000"/>
        </w:rPr>
        <w:t>Methods</w:t>
      </w:r>
    </w:p>
    <w:p w14:paraId="1C9C717D"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Study site</w:t>
      </w:r>
    </w:p>
    <w:p w14:paraId="38BA936A" w14:textId="7DA06A3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This study took place at the Austin Peay State University Farm and Environmental Education Center located in Clarksville, Tennessee, USA (</w:t>
      </w:r>
      <w:r>
        <w:rPr>
          <w:rFonts w:ascii="Times New Roman" w:eastAsia="Times New Roman" w:hAnsi="Times New Roman" w:cs="Times New Roman"/>
        </w:rPr>
        <w:t>36.5701</w:t>
      </w:r>
      <w:r>
        <w:rPr>
          <w:rFonts w:ascii="Noto Sans Symbols" w:eastAsia="Noto Sans Symbols" w:hAnsi="Noto Sans Symbols" w:cs="Noto Sans Symbols"/>
        </w:rPr>
        <w:t>°</w:t>
      </w:r>
      <w:r>
        <w:rPr>
          <w:rFonts w:ascii="Times New Roman" w:eastAsia="Times New Roman" w:hAnsi="Times New Roman" w:cs="Times New Roman"/>
        </w:rPr>
        <w:t>, -87.3385°, 145-155 m asl)</w:t>
      </w:r>
      <w:r>
        <w:rPr>
          <w:rFonts w:ascii="Times New Roman" w:eastAsia="Times New Roman" w:hAnsi="Times New Roman" w:cs="Times New Roman"/>
          <w:color w:val="000000"/>
        </w:rPr>
        <w:t xml:space="preserve">. The </w:t>
      </w:r>
      <w:r>
        <w:rPr>
          <w:rFonts w:ascii="Times New Roman" w:eastAsia="Times New Roman" w:hAnsi="Times New Roman" w:cs="Times New Roman"/>
        </w:rPr>
        <w:t>site</w:t>
      </w:r>
      <w:r>
        <w:rPr>
          <w:rFonts w:ascii="Times New Roman" w:eastAsia="Times New Roman" w:hAnsi="Times New Roman" w:cs="Times New Roman"/>
          <w:color w:val="000000"/>
        </w:rPr>
        <w:t xml:space="preserve"> consists of approximately 80 ha of 60-year-old second growth forest, with dominant species of </w:t>
      </w:r>
      <w:r>
        <w:rPr>
          <w:rFonts w:ascii="Times New Roman" w:eastAsia="Times New Roman" w:hAnsi="Times New Roman" w:cs="Times New Roman"/>
          <w:i/>
          <w:color w:val="000000"/>
        </w:rPr>
        <w:t xml:space="preserve">Fagus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color w:val="000000"/>
        </w:rPr>
        <w:t xml:space="preserve">, Acer </w:t>
      </w:r>
      <w:proofErr w:type="spellStart"/>
      <w:r>
        <w:rPr>
          <w:rFonts w:ascii="Times New Roman" w:eastAsia="Times New Roman" w:hAnsi="Times New Roman" w:cs="Times New Roman"/>
          <w:i/>
          <w:color w:val="000000"/>
        </w:rPr>
        <w:t>spp</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Quercus spp</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used data retrieved from </w:t>
      </w:r>
      <w:ins w:id="19" w:author="Rehm, Evan - FS, WV" w:date="2024-08-05T12:43:00Z" w16du:dateUtc="2024-08-05T16:43:00Z">
        <w:r w:rsidR="00496A9F">
          <w:rPr>
            <w:rFonts w:ascii="Times New Roman" w:eastAsia="Times New Roman" w:hAnsi="Times New Roman" w:cs="Times New Roman"/>
          </w:rPr>
          <w:t xml:space="preserve">a station XX km from the study site and positioned in a similar forest type and aspect from the </w:t>
        </w:r>
      </w:ins>
      <w:r>
        <w:rPr>
          <w:rFonts w:ascii="Times New Roman" w:eastAsia="Times New Roman" w:hAnsi="Times New Roman" w:cs="Times New Roman"/>
        </w:rPr>
        <w:t>National Oceanic and Atmospheric Climate Data Online (National Oceanic and Atmospheric Administration 2023, www.ncei.noaa.gov/cdo-web, station ID USC00401790)</w:t>
      </w:r>
      <w:del w:id="20" w:author="Rehm, Evan - FS, WV" w:date="2024-08-05T12:43:00Z" w16du:dateUtc="2024-08-05T16:43:00Z">
        <w:r w:rsidDel="00496A9F">
          <w:rPr>
            <w:rFonts w:ascii="Times New Roman" w:eastAsia="Times New Roman" w:hAnsi="Times New Roman" w:cs="Times New Roman"/>
          </w:rPr>
          <w:delText xml:space="preserve"> for Clarksville, Tennessee, USA to determine temperature patterns</w:delText>
        </w:r>
      </w:del>
      <w:r>
        <w:rPr>
          <w:rFonts w:ascii="Times New Roman" w:eastAsia="Times New Roman" w:hAnsi="Times New Roman" w:cs="Times New Roman"/>
        </w:rPr>
        <w:t xml:space="preserve">. </w:t>
      </w:r>
      <w:commentRangeStart w:id="21"/>
      <w:r>
        <w:rPr>
          <w:rFonts w:ascii="Times New Roman" w:eastAsia="Times New Roman" w:hAnsi="Times New Roman" w:cs="Times New Roman"/>
          <w:color w:val="000000"/>
        </w:rPr>
        <w:t xml:space="preserve">For the period between 1980 and 2023 the mean annual high temperature was 21.1°C, and the mean low temperature was 8.7°C. For the same period, the mean annual precipitation was 1301 mm. </w:t>
      </w:r>
      <w:commentRangeEnd w:id="21"/>
      <w:r w:rsidR="00496A9F">
        <w:rPr>
          <w:rStyle w:val="CommentReference"/>
        </w:rPr>
        <w:commentReference w:id="21"/>
      </w:r>
      <w:r>
        <w:rPr>
          <w:rFonts w:ascii="Times New Roman" w:eastAsia="Times New Roman" w:hAnsi="Times New Roman" w:cs="Times New Roman"/>
          <w:color w:val="000000"/>
        </w:rPr>
        <w:t xml:space="preserve">For this study, we defined freezing as temperatures at or below </w:t>
      </w:r>
      <w:commentRangeStart w:id="22"/>
      <w:r>
        <w:rPr>
          <w:rFonts w:ascii="Times New Roman" w:eastAsia="Times New Roman" w:hAnsi="Times New Roman" w:cs="Times New Roman"/>
          <w:color w:val="000000"/>
        </w:rPr>
        <w:t>-</w:t>
      </w:r>
      <w:r>
        <w:rPr>
          <w:rFonts w:ascii="Times New Roman" w:eastAsia="Times New Roman" w:hAnsi="Times New Roman" w:cs="Times New Roman"/>
        </w:rPr>
        <w:t>2°C</w:t>
      </w:r>
      <w:del w:id="23" w:author="Rehm, Evan - FS, WV" w:date="2024-08-05T12:47:00Z" w16du:dateUtc="2024-08-05T16:47:00Z">
        <w:r w:rsidDel="00496A9F">
          <w:rPr>
            <w:rFonts w:ascii="Times New Roman" w:eastAsia="Times New Roman" w:hAnsi="Times New Roman" w:cs="Times New Roman"/>
          </w:rPr>
          <w:delText xml:space="preserve"> </w:delText>
        </w:r>
      </w:del>
      <w:commentRangeEnd w:id="22"/>
      <w:r w:rsidR="005B42DE">
        <w:rPr>
          <w:rStyle w:val="CommentReference"/>
        </w:rPr>
        <w:commentReference w:id="22"/>
      </w:r>
      <w:ins w:id="24" w:author="Rehm, Evan - FS, WV" w:date="2024-08-05T13:38:00Z" w16du:dateUtc="2024-08-05T17:38:00Z">
        <w:r w:rsidR="005B42DE">
          <w:rPr>
            <w:rFonts w:ascii="Times New Roman" w:eastAsia="Times New Roman" w:hAnsi="Times New Roman" w:cs="Times New Roman"/>
          </w:rPr>
          <w:t>B</w:t>
        </w:r>
      </w:ins>
      <w:del w:id="25" w:author="Rehm, Evan - FS, WV" w:date="2024-08-05T12:47:00Z" w16du:dateUtc="2024-08-05T16:47:00Z">
        <w:r w:rsidDel="00496A9F">
          <w:rPr>
            <w:rFonts w:ascii="Times New Roman" w:eastAsia="Times New Roman" w:hAnsi="Times New Roman" w:cs="Times New Roman"/>
          </w:rPr>
          <w:delText>to</w:delText>
        </w:r>
      </w:del>
      <w:ins w:id="26" w:author="Rehm, Evan - FS, WV" w:date="2024-08-05T12:47:00Z" w16du:dateUtc="2024-08-05T16:47:00Z">
        <w:r w:rsidR="00496A9F">
          <w:rPr>
            <w:rFonts w:ascii="Times New Roman" w:eastAsia="Times New Roman" w:hAnsi="Times New Roman" w:cs="Times New Roman"/>
          </w:rPr>
          <w:t xml:space="preserve"> as a conservative approach to estimate biologically meaningful freezing events.</w:t>
        </w:r>
      </w:ins>
      <w:r>
        <w:rPr>
          <w:rFonts w:ascii="Times New Roman" w:eastAsia="Times New Roman" w:hAnsi="Times New Roman" w:cs="Times New Roman"/>
        </w:rPr>
        <w:t xml:space="preserve"> </w:t>
      </w:r>
      <w:del w:id="27" w:author="Rehm, Evan - FS, WV" w:date="2024-08-05T12:44:00Z" w16du:dateUtc="2024-08-05T16:44:00Z">
        <w:r w:rsidDel="00496A9F">
          <w:rPr>
            <w:rFonts w:ascii="Times New Roman" w:eastAsia="Times New Roman" w:hAnsi="Times New Roman" w:cs="Times New Roman"/>
          </w:rPr>
          <w:delText>ensure the temperatures were sufficiently low enough to impact tree tissue</w:delText>
        </w:r>
      </w:del>
      <w:r>
        <w:rPr>
          <w:rFonts w:ascii="Times New Roman" w:eastAsia="Times New Roman" w:hAnsi="Times New Roman" w:cs="Times New Roman"/>
        </w:rPr>
        <w:t xml:space="preserve">. </w:t>
      </w:r>
    </w:p>
    <w:p w14:paraId="68B61C87" w14:textId="77777777" w:rsidR="00192881" w:rsidRDefault="00000000">
      <w:pPr>
        <w:spacing w:line="480" w:lineRule="auto"/>
        <w:ind w:firstLine="720"/>
        <w:rPr>
          <w:rFonts w:ascii="Times New Roman" w:eastAsia="Times New Roman" w:hAnsi="Times New Roman" w:cs="Times New Roman"/>
          <w:color w:val="000000"/>
        </w:rPr>
      </w:pPr>
      <w:bookmarkStart w:id="28" w:name="_heading=h.3znysh7" w:colFirst="0" w:colLast="0"/>
      <w:bookmarkEnd w:id="28"/>
      <w:r>
        <w:rPr>
          <w:rFonts w:ascii="Times New Roman" w:eastAsia="Times New Roman" w:hAnsi="Times New Roman" w:cs="Times New Roman"/>
          <w:color w:val="000000"/>
        </w:rPr>
        <w:lastRenderedPageBreak/>
        <w:t>We selected three deciduous tree species that are foundational in secondary forests throughout much of the eastern United States:</w:t>
      </w:r>
      <w:r>
        <w:rPr>
          <w:rFonts w:ascii="Times New Roman" w:eastAsia="Times New Roman" w:hAnsi="Times New Roman" w:cs="Times New Roman"/>
          <w:i/>
          <w:color w:val="000000"/>
        </w:rPr>
        <w:t xml:space="preserve"> Acer saccharum</w:t>
      </w:r>
      <w:r>
        <w:rPr>
          <w:rFonts w:ascii="Times New Roman" w:eastAsia="Times New Roman" w:hAnsi="Times New Roman" w:cs="Times New Roman"/>
          <w:color w:val="000000"/>
        </w:rPr>
        <w:t xml:space="preserve"> Marshall, </w:t>
      </w:r>
      <w:r>
        <w:rPr>
          <w:rFonts w:ascii="Times New Roman" w:eastAsia="Times New Roman" w:hAnsi="Times New Roman" w:cs="Times New Roman"/>
          <w:i/>
          <w:color w:val="000000"/>
        </w:rPr>
        <w:t xml:space="preserve">Fagus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color w:val="000000"/>
        </w:rPr>
        <w:t>Ehrh</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Liriodendron tulipifera</w:t>
      </w:r>
      <w:r>
        <w:rPr>
          <w:rFonts w:ascii="Times New Roman" w:eastAsia="Times New Roman" w:hAnsi="Times New Roman" w:cs="Times New Roman"/>
          <w:color w:val="000000"/>
        </w:rPr>
        <w:t xml:space="preserve"> L. Additionally, these species vary in timing of their spring phenology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gen</w:t>
      </w:r>
      <w:r>
        <w:rPr>
          <w:rFonts w:ascii="Times New Roman" w:eastAsia="Times New Roman" w:hAnsi="Times New Roman" w:cs="Times New Roman"/>
        </w:rPr>
        <w:t xml:space="preserve">erally </w:t>
      </w:r>
      <w:r>
        <w:rPr>
          <w:rFonts w:ascii="Times New Roman" w:eastAsia="Times New Roman" w:hAnsi="Times New Roman" w:cs="Times New Roman"/>
          <w:color w:val="000000"/>
        </w:rPr>
        <w:t xml:space="preserve">displaying an earlier leaf out compared to </w:t>
      </w:r>
      <w:r>
        <w:rPr>
          <w:rFonts w:ascii="Times New Roman" w:eastAsia="Times New Roman" w:hAnsi="Times New Roman" w:cs="Times New Roman"/>
          <w:i/>
          <w:color w:val="000000"/>
        </w:rPr>
        <w:t>A. saccharum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All individuals of the same species were selected based on proximity (all individuals collected from within 50 m of each other), were on north-facing aspects, at the same elevation, relatively flat terrain, and in similar levels of canopy cover to reduce the effects of microclimate on interspecific freezing tolerance variation. </w:t>
      </w:r>
      <w:commentRangeStart w:id="29"/>
      <w:r>
        <w:rPr>
          <w:rFonts w:ascii="Times New Roman" w:eastAsia="Times New Roman" w:hAnsi="Times New Roman" w:cs="Times New Roman"/>
          <w:color w:val="000000"/>
        </w:rPr>
        <w:t>Trees were 8-75 cm in diameter at breast height and were all approximately 20-60 years old.</w:t>
      </w:r>
      <w:commentRangeEnd w:id="29"/>
      <w:r w:rsidR="00496A9F">
        <w:rPr>
          <w:rStyle w:val="CommentReference"/>
        </w:rPr>
        <w:commentReference w:id="29"/>
      </w:r>
    </w:p>
    <w:p w14:paraId="2D714AC6"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Phenology</w:t>
      </w:r>
    </w:p>
    <w:p w14:paraId="6E4E5EB3" w14:textId="1263FF07" w:rsidR="00192881" w:rsidRDefault="00000000">
      <w:pPr>
        <w:spacing w:line="480" w:lineRule="auto"/>
        <w:ind w:firstLine="720"/>
        <w:rPr>
          <w:rFonts w:ascii="Times New Roman" w:eastAsia="Times New Roman" w:hAnsi="Times New Roman" w:cs="Times New Roman"/>
          <w:color w:val="000000"/>
        </w:rPr>
      </w:pPr>
      <w:bookmarkStart w:id="30" w:name="_heading=h.2et92p0" w:colFirst="0" w:colLast="0"/>
      <w:bookmarkEnd w:id="30"/>
      <w:r>
        <w:rPr>
          <w:rFonts w:ascii="Times New Roman" w:eastAsia="Times New Roman" w:hAnsi="Times New Roman" w:cs="Times New Roman"/>
          <w:color w:val="000000"/>
        </w:rPr>
        <w:t xml:space="preserve">We conducted phenological observations on the study species throughout the </w:t>
      </w:r>
      <w:del w:id="31" w:author="Rehm, Evan - FS, WV" w:date="2024-08-05T12:48:00Z" w16du:dateUtc="2024-08-05T16:48:00Z">
        <w:r w:rsidDel="00496A9F">
          <w:rPr>
            <w:rFonts w:ascii="Times New Roman" w:eastAsia="Times New Roman" w:hAnsi="Times New Roman" w:cs="Times New Roman"/>
          </w:rPr>
          <w:delText xml:space="preserve">spring </w:delText>
        </w:r>
      </w:del>
      <w:ins w:id="32" w:author="Rehm, Evan - FS, WV" w:date="2024-08-05T12:48:00Z" w16du:dateUtc="2024-08-05T16:48:00Z">
        <w:r w:rsidR="00496A9F">
          <w:rPr>
            <w:rFonts w:ascii="Times New Roman" w:eastAsia="Times New Roman" w:hAnsi="Times New Roman" w:cs="Times New Roman"/>
          </w:rPr>
          <w:t>winter</w:t>
        </w:r>
        <w:r w:rsidR="00496A9F">
          <w:rPr>
            <w:rFonts w:ascii="Times New Roman" w:eastAsia="Times New Roman" w:hAnsi="Times New Roman" w:cs="Times New Roman"/>
          </w:rPr>
          <w:t xml:space="preserve"> </w:t>
        </w:r>
      </w:ins>
      <w:r>
        <w:rPr>
          <w:rFonts w:ascii="Times New Roman" w:eastAsia="Times New Roman" w:hAnsi="Times New Roman" w:cs="Times New Roman"/>
        </w:rPr>
        <w:t xml:space="preserve">to </w:t>
      </w:r>
      <w:del w:id="33" w:author="Rehm, Evan - FS, WV" w:date="2024-08-05T12:48:00Z" w16du:dateUtc="2024-08-05T16:48:00Z">
        <w:r w:rsidDel="00496A9F">
          <w:rPr>
            <w:rFonts w:ascii="Times New Roman" w:eastAsia="Times New Roman" w:hAnsi="Times New Roman" w:cs="Times New Roman"/>
          </w:rPr>
          <w:delText xml:space="preserve">winter </w:delText>
        </w:r>
      </w:del>
      <w:ins w:id="34" w:author="Rehm, Evan - FS, WV" w:date="2024-08-05T12:48:00Z" w16du:dateUtc="2024-08-05T16:48:00Z">
        <w:r w:rsidR="00496A9F">
          <w:rPr>
            <w:rFonts w:ascii="Times New Roman" w:eastAsia="Times New Roman" w:hAnsi="Times New Roman" w:cs="Times New Roman"/>
          </w:rPr>
          <w:t>spring</w:t>
        </w:r>
      </w:ins>
      <w:ins w:id="35" w:author="Rehm, Evan - FS, WV" w:date="2024-08-05T12:49:00Z" w16du:dateUtc="2024-08-05T16:49:00Z">
        <w:r w:rsidR="00496A9F">
          <w:rPr>
            <w:rFonts w:ascii="Times New Roman" w:eastAsia="Times New Roman" w:hAnsi="Times New Roman" w:cs="Times New Roman"/>
          </w:rPr>
          <w:t xml:space="preserve"> </w:t>
        </w:r>
      </w:ins>
      <w:r>
        <w:rPr>
          <w:rFonts w:ascii="Times New Roman" w:eastAsia="Times New Roman" w:hAnsi="Times New Roman" w:cs="Times New Roman"/>
        </w:rPr>
        <w:t xml:space="preserve">transition (defined here as </w:t>
      </w:r>
      <w:del w:id="36" w:author="Rehm, Evan - FS, WV" w:date="2024-08-05T12:49:00Z" w16du:dateUtc="2024-08-05T16:49:00Z">
        <w:r w:rsidDel="00496A9F">
          <w:rPr>
            <w:rFonts w:ascii="Times New Roman" w:eastAsia="Times New Roman" w:hAnsi="Times New Roman" w:cs="Times New Roman"/>
          </w:rPr>
          <w:delText>March and April</w:delText>
        </w:r>
      </w:del>
      <w:ins w:id="37" w:author="Rehm, Evan - FS, WV" w:date="2024-08-05T12:49:00Z" w16du:dateUtc="2024-08-05T16:49:00Z">
        <w:r w:rsidR="00496A9F">
          <w:rPr>
            <w:rFonts w:ascii="Times New Roman" w:eastAsia="Times New Roman" w:hAnsi="Times New Roman" w:cs="Times New Roman"/>
          </w:rPr>
          <w:t>Feb-May</w:t>
        </w:r>
      </w:ins>
      <w:r>
        <w:rPr>
          <w:rFonts w:ascii="Times New Roman" w:eastAsia="Times New Roman" w:hAnsi="Times New Roman" w:cs="Times New Roman"/>
        </w:rPr>
        <w:t xml:space="preserve"> in temperate eastern North America) </w:t>
      </w:r>
      <w:r>
        <w:rPr>
          <w:rFonts w:ascii="Times New Roman" w:eastAsia="Times New Roman" w:hAnsi="Times New Roman" w:cs="Times New Roman"/>
          <w:color w:val="000000"/>
        </w:rPr>
        <w:t xml:space="preserve">during 2022 and 2023. For each species </w:t>
      </w:r>
      <w:r>
        <w:rPr>
          <w:rFonts w:ascii="Times New Roman" w:eastAsia="Times New Roman" w:hAnsi="Times New Roman" w:cs="Times New Roman"/>
        </w:rPr>
        <w:t>w</w:t>
      </w:r>
      <w:r>
        <w:rPr>
          <w:rFonts w:ascii="Times New Roman" w:eastAsia="Times New Roman" w:hAnsi="Times New Roman" w:cs="Times New Roman"/>
          <w:color w:val="000000"/>
        </w:rPr>
        <w:t xml:space="preserve">e selected five individuals that were different than those selected for freezing tolerance (see below) to avoid any compounding effects that bud removal may have on tree phenology. We ranked bud development on a scale between zero and four (following Vitasse et al. 2014), with zero indicating no bud activity, one indicating bud swelling, two indicating bud burst, three indicating initial, immature leaf formation, and four indicating full leaf development. We began observations on 15 February 2022 and 10 February 2023 to </w:t>
      </w:r>
      <w:r>
        <w:rPr>
          <w:rFonts w:ascii="Times New Roman" w:eastAsia="Times New Roman" w:hAnsi="Times New Roman" w:cs="Times New Roman"/>
        </w:rPr>
        <w:t xml:space="preserve">ensure observations occurred </w:t>
      </w:r>
      <w:del w:id="38" w:author="Rehm, Evan - FS, WV" w:date="2024-08-05T12:51:00Z" w16du:dateUtc="2024-08-05T16:51:00Z">
        <w:r w:rsidDel="009A6E0E">
          <w:rPr>
            <w:rFonts w:ascii="Times New Roman" w:eastAsia="Times New Roman" w:hAnsi="Times New Roman" w:cs="Times New Roman"/>
          </w:rPr>
          <w:delText>during winter dormancy</w:delText>
        </w:r>
      </w:del>
      <w:ins w:id="39" w:author="Rehm, Evan - FS, WV" w:date="2024-08-05T12:51:00Z" w16du:dateUtc="2024-08-05T16:51:00Z">
        <w:r w:rsidR="009A6E0E">
          <w:rPr>
            <w:rFonts w:ascii="Times New Roman" w:eastAsia="Times New Roman" w:hAnsi="Times New Roman" w:cs="Times New Roman"/>
          </w:rPr>
          <w:t>prior to any visual bud development</w:t>
        </w:r>
      </w:ins>
      <w:r>
        <w:rPr>
          <w:rFonts w:ascii="Times New Roman" w:eastAsia="Times New Roman" w:hAnsi="Times New Roman" w:cs="Times New Roman"/>
          <w:color w:val="000000"/>
        </w:rPr>
        <w:t xml:space="preserve">. </w:t>
      </w:r>
      <w:commentRangeStart w:id="40"/>
      <w:r>
        <w:rPr>
          <w:rFonts w:ascii="Times New Roman" w:eastAsia="Times New Roman" w:hAnsi="Times New Roman" w:cs="Times New Roman"/>
          <w:color w:val="000000"/>
        </w:rPr>
        <w:t xml:space="preserve">We conducted the observations on a biweekly basis and continued until all individuals had developed full leaves for the year. </w:t>
      </w:r>
      <w:commentRangeEnd w:id="40"/>
      <w:r w:rsidR="009A6E0E">
        <w:rPr>
          <w:rStyle w:val="CommentReference"/>
        </w:rPr>
        <w:commentReference w:id="40"/>
      </w:r>
      <w:commentRangeStart w:id="41"/>
      <w:r>
        <w:rPr>
          <w:rFonts w:ascii="Times New Roman" w:eastAsia="Times New Roman" w:hAnsi="Times New Roman" w:cs="Times New Roman"/>
          <w:color w:val="000000"/>
        </w:rPr>
        <w:t>Observations concluded on 3 May 2022 and on 20 April 2023.</w:t>
      </w:r>
      <w:commentRangeEnd w:id="41"/>
      <w:r w:rsidR="009A6E0E">
        <w:rPr>
          <w:rStyle w:val="CommentReference"/>
        </w:rPr>
        <w:commentReference w:id="41"/>
      </w:r>
    </w:p>
    <w:p w14:paraId="4F93F1E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79B36ADA"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We sampled six individuals for each target species for freezing tolerance during the spring of 2022 and 2023.</w:t>
      </w:r>
      <w:r>
        <w:rPr>
          <w:rFonts w:ascii="Times New Roman" w:eastAsia="Times New Roman" w:hAnsi="Times New Roman" w:cs="Times New Roman"/>
        </w:rPr>
        <w:t xml:space="preserve"> Sampling began in mid-February and continued until the first week of May with samples collected on a biweekly basis. From each tree, we collected either six buds or, later in the season, leaves at each collection date. </w:t>
      </w:r>
      <w:r>
        <w:rPr>
          <w:rFonts w:ascii="Times New Roman" w:eastAsia="Times New Roman" w:hAnsi="Times New Roman" w:cs="Times New Roman"/>
          <w:color w:val="000000"/>
        </w:rPr>
        <w:t xml:space="preserve">The sampling occurred between 10:00 am and 12:00 pm and tissues were immediately placed into polyethylene bags to minimize water loss. We stored the samples overnight in a walk-in cooler set at </w:t>
      </w:r>
      <w:r>
        <w:rPr>
          <w:rFonts w:ascii="Times New Roman" w:eastAsia="Times New Roman" w:hAnsi="Times New Roman" w:cs="Times New Roman"/>
        </w:rPr>
        <w:t>4°C.</w:t>
      </w:r>
    </w:p>
    <w:p w14:paraId="731721C8" w14:textId="77777777" w:rsidR="00192881" w:rsidRDefault="00000000">
      <w:pPr>
        <w:spacing w:line="480" w:lineRule="auto"/>
        <w:ind w:firstLine="720"/>
        <w:rPr>
          <w:rFonts w:ascii="Times New Roman" w:eastAsia="Times New Roman" w:hAnsi="Times New Roman" w:cs="Times New Roman"/>
          <w:highlight w:val="green"/>
        </w:rPr>
      </w:pPr>
      <w:r>
        <w:rPr>
          <w:rFonts w:ascii="Times New Roman" w:eastAsia="Times New Roman" w:hAnsi="Times New Roman" w:cs="Times New Roman"/>
        </w:rPr>
        <w:t>The day following collection, we randomly assigned each bud/leaf tissue from an individual to one of six treatment temperatures:  4°, -2°, -5°, -8°, -11°, and -40°C. We placed the tissues into brown paper bags and bundled all tissues assigned to the same temperature. Tissues assigned to the treatments between -2° and -11°C were placed into a reach-in freezer (Darwin Chambers model TH030-AA; St. Louis, Missouri, USA) that was pre-cooled to 4°C. The temperature in the chamber was then reduced at a rate of 4°C per hour until the first target temperature of -2°C was reached. The treatment temperature was maintained for one hour, after which the tissues for that treatment temperature were removed from the freezer and placed into a resealable polyethylene bag. We then returned the tissues to the 4°C walk-in cooler and allowed them to thaw at a rate comparable to the freezing rate (2-5°C per hour). After we removed the target temperature samples, the cooling to the next treatment temperature began and we repeated this sequence for all treatment temperatures.</w:t>
      </w:r>
    </w:p>
    <w:p w14:paraId="5977E7C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4° and -40°C samples serve as a live and dead control respectively. The 4°C samples were placed into a polyethylene bag and placed into the walk-in cooler maintained at 4°C, while the -40°C samples were placed into a -40°C freezer (So-Low model number C85-14; Cincinnati, Ohio, USA) for 24 h. The -40°C exceeds the record low temperature of -28.9°C (NOAA 2023) since 1980 for the study area.</w:t>
      </w:r>
    </w:p>
    <w:p w14:paraId="680362FB" w14:textId="77777777" w:rsidR="00192881" w:rsidRDefault="00000000">
      <w:pPr>
        <w:spacing w:line="480" w:lineRule="auto"/>
        <w:ind w:firstLine="720"/>
        <w:rPr>
          <w:rFonts w:ascii="Times New Roman" w:eastAsia="Times New Roman" w:hAnsi="Times New Roman" w:cs="Times New Roman"/>
        </w:rPr>
      </w:pPr>
      <w:bookmarkStart w:id="42" w:name="_heading=h.tyjcwt" w:colFirst="0" w:colLast="0"/>
      <w:bookmarkEnd w:id="42"/>
      <w:r>
        <w:rPr>
          <w:rFonts w:ascii="Times New Roman" w:eastAsia="Times New Roman" w:hAnsi="Times New Roman" w:cs="Times New Roman"/>
        </w:rPr>
        <w:lastRenderedPageBreak/>
        <w:t>After the samples were thawed in the walk-in cooler overnight, we evaluated tissues on a subjective basis by conducting a visual inspection to determine the percentage of dead tissue. Dead tissue for all species appears brown (Figure S1 and Figure S2) and/or limp to the touch. To assess damage with a more quantitative measure we followed the electrolyte leakage methods outlined by Lim et al. (1998). Tissues were placed into individual test tubes with 15 mL of deionized water and returned to the walk-in cooler for 24 h. An initial electrolyte measurement was then taken using a conductivity meter (Traceable model number 15-077-977; Hampton, New Hampshire, USA). Samples were next placed into an autoclave (Steris model number SG-120; Mentor, Ohio, USA.), to kill all bud/leaf tissues. The samples were then left for 72 h to allow for further electrolyte leaching and after 72 h, a second electrolyte measurement was conducted in the same manner as the initial.</w:t>
      </w:r>
    </w:p>
    <w:p w14:paraId="64F91F08" w14:textId="77777777" w:rsidR="00192881" w:rsidRDefault="00000000">
      <w:pPr>
        <w:spacing w:line="480" w:lineRule="auto"/>
        <w:rPr>
          <w:rFonts w:ascii="Times New Roman" w:eastAsia="Times New Roman" w:hAnsi="Times New Roman" w:cs="Times New Roman"/>
        </w:rPr>
      </w:pPr>
      <w:commentRangeStart w:id="43"/>
      <w:r>
        <w:rPr>
          <w:rFonts w:ascii="Times New Roman" w:eastAsia="Times New Roman" w:hAnsi="Times New Roman" w:cs="Times New Roman"/>
          <w:color w:val="000000"/>
          <w:u w:val="single"/>
        </w:rPr>
        <w:t>Data analysis</w:t>
      </w:r>
      <w:commentRangeEnd w:id="43"/>
      <w:r w:rsidR="00033280">
        <w:rPr>
          <w:rStyle w:val="CommentReference"/>
        </w:rPr>
        <w:commentReference w:id="43"/>
      </w:r>
    </w:p>
    <w:p w14:paraId="44286CAB"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conducted our analyses in R 4.3.0 (“The R Project for Statistical Computing” 2023) and used an </w:t>
      </w:r>
      <w:r>
        <w:rPr>
          <w:rFonts w:ascii="Times New Roman" w:eastAsia="Times New Roman" w:hAnsi="Times New Roman" w:cs="Times New Roman"/>
        </w:rPr>
        <w:t>alpha</w:t>
      </w:r>
      <w:r>
        <w:rPr>
          <w:rFonts w:ascii="Times New Roman" w:eastAsia="Times New Roman" w:hAnsi="Times New Roman" w:cs="Times New Roman"/>
          <w:color w:val="000000"/>
        </w:rPr>
        <w:t xml:space="preserve">-value of 0.05 to designate significance. We looked at temperature means and extremes between 1980 and 2023 in a variety of ways </w:t>
      </w:r>
      <w:r>
        <w:rPr>
          <w:rFonts w:ascii="Times New Roman" w:eastAsia="Times New Roman" w:hAnsi="Times New Roman" w:cs="Times New Roman"/>
        </w:rPr>
        <w:t>using data retrieved from NOAA CDO</w:t>
      </w:r>
      <w:r>
        <w:rPr>
          <w:rFonts w:ascii="Times New Roman" w:eastAsia="Times New Roman" w:hAnsi="Times New Roman" w:cs="Times New Roman"/>
          <w:color w:val="000000"/>
        </w:rPr>
        <w:t xml:space="preserve">. To investigate </w:t>
      </w:r>
      <w:r>
        <w:rPr>
          <w:rFonts w:ascii="Times New Roman" w:eastAsia="Times New Roman" w:hAnsi="Times New Roman" w:cs="Times New Roman"/>
        </w:rPr>
        <w:t>change at a coarse scale, we determined if daily low temperature during late winter through the spring (defined as 1 February - 30 April) was dependent on Julian Date and year (1980-2023) using multiple linear regression. We established the cut off at 30 April as the record latest spring freeze since 1980 is 24 April 1983. To gain a better understanding of how temperatures have warmed through the core leaf-out window, we conducted the same analysis but this time using daily low temperature for February, March, and April separately as dependent on Julian date and year</w:t>
      </w:r>
      <w:r>
        <w:rPr>
          <w:rFonts w:ascii="Times New Roman" w:eastAsia="Times New Roman" w:hAnsi="Times New Roman" w:cs="Times New Roman"/>
          <w:color w:val="000000"/>
        </w:rPr>
        <w:t xml:space="preserve">. </w:t>
      </w:r>
      <w:r>
        <w:rPr>
          <w:rFonts w:ascii="Times New Roman" w:eastAsia="Times New Roman" w:hAnsi="Times New Roman" w:cs="Times New Roman"/>
        </w:rPr>
        <w:t>Finally, w</w:t>
      </w:r>
      <w:r>
        <w:rPr>
          <w:rFonts w:ascii="Times New Roman" w:eastAsia="Times New Roman" w:hAnsi="Times New Roman" w:cs="Times New Roman"/>
          <w:color w:val="000000"/>
        </w:rPr>
        <w:t xml:space="preserve">e used a linear model to determine any changes in the Julian </w:t>
      </w:r>
      <w:r>
        <w:rPr>
          <w:rFonts w:ascii="Times New Roman" w:eastAsia="Times New Roman" w:hAnsi="Times New Roman" w:cs="Times New Roman"/>
          <w:color w:val="000000"/>
        </w:rPr>
        <w:lastRenderedPageBreak/>
        <w:t>date of the last freeze (defined here as temperature below -2°C) or the absolute coldest temperatures for each year from 1980-2023.</w:t>
      </w:r>
    </w:p>
    <w:p w14:paraId="5DDDB223"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addition to temperature, we also compared phenological development (categorized as 0-4) in 2022 and 2023. We used a generalized linear model to determine if differences in phenological development varied between fixed effects of species, Julian date, and years.</w:t>
      </w:r>
    </w:p>
    <w:p w14:paraId="1D07D6A3" w14:textId="77777777" w:rsidR="00192881" w:rsidRDefault="00000000">
      <w:pPr>
        <w:spacing w:line="480" w:lineRule="auto"/>
        <w:ind w:firstLine="720"/>
        <w:rPr>
          <w:rFonts w:ascii="Times New Roman" w:eastAsia="Times New Roman" w:hAnsi="Times New Roman" w:cs="Times New Roman"/>
          <w:color w:val="000000"/>
        </w:rPr>
      </w:pPr>
      <w:bookmarkStart w:id="44" w:name="_heading=h.3dy6vkm" w:colFirst="0" w:colLast="0"/>
      <w:bookmarkEnd w:id="44"/>
      <w:r>
        <w:rPr>
          <w:rFonts w:ascii="Times New Roman" w:eastAsia="Times New Roman" w:hAnsi="Times New Roman" w:cs="Times New Roman"/>
          <w:color w:val="000000"/>
        </w:rPr>
        <w:t>We used the lethal temperature where 50%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of leaf tissues were damaged to determine freezing tolerance (Sakai and Larcher 1987, Murray et al. 1989). We determined the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 for each individual tree for each species </w:t>
      </w:r>
      <w:r>
        <w:rPr>
          <w:rFonts w:ascii="Times New Roman" w:eastAsia="Times New Roman" w:hAnsi="Times New Roman" w:cs="Times New Roman"/>
        </w:rPr>
        <w:t>using</w:t>
      </w:r>
      <w:r>
        <w:rPr>
          <w:rFonts w:ascii="Times New Roman" w:eastAsia="Times New Roman" w:hAnsi="Times New Roman" w:cs="Times New Roman"/>
          <w:color w:val="000000"/>
        </w:rPr>
        <w:t xml:space="preserve"> nonlinear Gompertz models (following Lim et al. 1998 and Lenz et al. 2013) in R using the </w:t>
      </w:r>
      <w:proofErr w:type="spellStart"/>
      <w:r>
        <w:rPr>
          <w:rFonts w:ascii="Times New Roman" w:eastAsia="Times New Roman" w:hAnsi="Times New Roman" w:cs="Times New Roman"/>
          <w:color w:val="000000"/>
        </w:rPr>
        <w:t>nlsLM</w:t>
      </w:r>
      <w:proofErr w:type="spellEnd"/>
      <w:r>
        <w:rPr>
          <w:rFonts w:ascii="Times New Roman" w:eastAsia="Times New Roman" w:hAnsi="Times New Roman" w:cs="Times New Roman"/>
          <w:color w:val="000000"/>
        </w:rPr>
        <w:t xml:space="preserve"> function from </w:t>
      </w:r>
      <w:proofErr w:type="spellStart"/>
      <w:proofErr w:type="gramStart"/>
      <w:r>
        <w:rPr>
          <w:rFonts w:ascii="Times New Roman" w:eastAsia="Times New Roman" w:hAnsi="Times New Roman" w:cs="Times New Roman"/>
          <w:color w:val="000000"/>
        </w:rPr>
        <w:t>minpack.lm</w:t>
      </w:r>
      <w:proofErr w:type="spellEnd"/>
      <w:proofErr w:type="gramEnd"/>
      <w:r>
        <w:rPr>
          <w:rFonts w:ascii="Times New Roman" w:eastAsia="Times New Roman" w:hAnsi="Times New Roman" w:cs="Times New Roman"/>
          <w:color w:val="000000"/>
        </w:rPr>
        <w:t xml:space="preserve"> package (</w:t>
      </w:r>
      <w:proofErr w:type="spellStart"/>
      <w:r>
        <w:rPr>
          <w:rFonts w:ascii="Times New Roman" w:eastAsia="Times New Roman" w:hAnsi="Times New Roman" w:cs="Times New Roman"/>
          <w:color w:val="000000"/>
        </w:rPr>
        <w:t>Elzhov</w:t>
      </w:r>
      <w:proofErr w:type="spellEnd"/>
      <w:r>
        <w:rPr>
          <w:rFonts w:ascii="Times New Roman" w:eastAsia="Times New Roman" w:hAnsi="Times New Roman" w:cs="Times New Roman"/>
          <w:color w:val="000000"/>
        </w:rPr>
        <w:t xml:space="preserve"> et al. 2010). We then investigated temporal and interspecific variation in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by modeling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by species, Julian date, and year and all two-way interactions using a generalized linear model. We performed model selection using an </w:t>
      </w:r>
      <w:proofErr w:type="gramStart"/>
      <w:r>
        <w:rPr>
          <w:rFonts w:ascii="Times New Roman" w:eastAsia="Times New Roman" w:hAnsi="Times New Roman" w:cs="Times New Roman"/>
          <w:color w:val="000000"/>
        </w:rPr>
        <w:t>all subsets</w:t>
      </w:r>
      <w:proofErr w:type="gramEnd"/>
      <w:r>
        <w:rPr>
          <w:rFonts w:ascii="Times New Roman" w:eastAsia="Times New Roman" w:hAnsi="Times New Roman" w:cs="Times New Roman"/>
          <w:color w:val="000000"/>
        </w:rPr>
        <w:t xml:space="preserve"> approach to determine the most parsimonious model following Burnham and Anderson (2002). Models were considered competing </w:t>
      </w:r>
      <w:r>
        <w:rPr>
          <w:rFonts w:ascii="Times New Roman" w:eastAsia="Times New Roman" w:hAnsi="Times New Roman" w:cs="Times New Roman"/>
        </w:rPr>
        <w:t>when</w:t>
      </w:r>
      <w:r>
        <w:rPr>
          <w:rFonts w:ascii="Times New Roman" w:eastAsia="Times New Roman" w:hAnsi="Times New Roman" w:cs="Times New Roman"/>
          <w:color w:val="000000"/>
        </w:rPr>
        <w:t xml:space="preserve"> they were within </w:t>
      </w:r>
      <w:r>
        <w:rPr>
          <w:rFonts w:ascii="Times New Roman" w:eastAsia="Times New Roman" w:hAnsi="Times New Roman" w:cs="Times New Roman"/>
        </w:rPr>
        <w:t>two</w:t>
      </w:r>
      <w:r>
        <w:rPr>
          <w:rFonts w:ascii="Times New Roman" w:eastAsia="Times New Roman" w:hAnsi="Times New Roman" w:cs="Times New Roman"/>
          <w:color w:val="000000"/>
        </w:rPr>
        <w:t xml:space="preserve"> Akaike Information Criterion units of the lowest ranked model. When there were competing models, the simplest model was chosen and a posthoc Tukey Honestly Significant Differences test for pairwise differences was used if species was included in the model.</w:t>
      </w:r>
    </w:p>
    <w:p w14:paraId="50C1F099" w14:textId="77777777" w:rsidR="00192881" w:rsidRDefault="00000000">
      <w:pPr>
        <w:spacing w:line="480" w:lineRule="auto"/>
        <w:rPr>
          <w:rFonts w:ascii="Times New Roman" w:eastAsia="Times New Roman" w:hAnsi="Times New Roman" w:cs="Times New Roman"/>
          <w:b/>
          <w:color w:val="000000"/>
        </w:rPr>
      </w:pPr>
      <w:bookmarkStart w:id="45" w:name="_heading=h.1t3h5sf" w:colFirst="0" w:colLast="0"/>
      <w:bookmarkEnd w:id="45"/>
      <w:r>
        <w:rPr>
          <w:rFonts w:ascii="Times New Roman" w:eastAsia="Times New Roman" w:hAnsi="Times New Roman" w:cs="Times New Roman"/>
          <w:b/>
          <w:color w:val="000000"/>
        </w:rPr>
        <w:t>Results</w:t>
      </w:r>
    </w:p>
    <w:p w14:paraId="3B37FF10"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color w:val="000000"/>
          <w:u w:val="single"/>
        </w:rPr>
        <w:t>Minimum temperatures</w:t>
      </w:r>
    </w:p>
    <w:p w14:paraId="6E40EEB6" w14:textId="77777777" w:rsidR="00192881" w:rsidRDefault="00000000">
      <w:pPr>
        <w:spacing w:line="480" w:lineRule="auto"/>
        <w:ind w:firstLine="720"/>
        <w:rPr>
          <w:rFonts w:ascii="Times New Roman" w:eastAsia="Times New Roman" w:hAnsi="Times New Roman" w:cs="Times New Roman"/>
        </w:rPr>
      </w:pPr>
      <w:bookmarkStart w:id="46" w:name="_heading=h.4d34og8" w:colFirst="0" w:colLast="0"/>
      <w:bookmarkEnd w:id="46"/>
      <w:r>
        <w:rPr>
          <w:rFonts w:ascii="Times New Roman" w:eastAsia="Times New Roman" w:hAnsi="Times New Roman" w:cs="Times New Roman"/>
        </w:rPr>
        <w:t xml:space="preserve">Overall winter and spring temperature data show a gradual warming trend since 1980 at our study site but with absolute low temperatures not changing. We found that the mean low temperatures have been warming through the leaf-out period with February, March, and April warming on average of 0.05° to 0.08C per year for a total of roughly 2.2-3.5°C increase </w:t>
      </w:r>
      <w:r>
        <w:rPr>
          <w:rFonts w:ascii="Times New Roman" w:eastAsia="Times New Roman" w:hAnsi="Times New Roman" w:cs="Times New Roman"/>
        </w:rPr>
        <w:lastRenderedPageBreak/>
        <w:t>(p&lt;0.001). The daily low temperature has warmed since 1980 (p&lt;0.008), but the record low temperature for each year has not significantly increased since 1980 (p=0.243). Since 1980, the study site has seen fewer days with a low temperature below -2°C in the first four months of the year (Figure 1, p&lt;0.0001,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0.343, slope = 0.525). Additionally, the Julian date for the last freeze event has advanced since 1980 (p=0.03, R</w:t>
      </w:r>
      <w:r>
        <w:rPr>
          <w:rFonts w:ascii="Times New Roman" w:eastAsia="Times New Roman" w:hAnsi="Times New Roman" w:cs="Times New Roman"/>
          <w:vertAlign w:val="superscript"/>
        </w:rPr>
        <w:t>2</w:t>
      </w:r>
      <w:r>
        <w:rPr>
          <w:rFonts w:ascii="Times New Roman" w:eastAsia="Times New Roman" w:hAnsi="Times New Roman" w:cs="Times New Roman"/>
        </w:rPr>
        <w:t>=0.09, slope= -0.388). Collectively, mean low temperatures have increased at our site and freezing events have become less common but low temperature extremes have stayed largely constant since 1980. Against the backdrop of long-term temperature changes, the leaf-out period (defined as February to April) in 2022 and 2023 highlight strong interannual variation in winter and spring temperatures. In 2022 there were 41 days below -2°C, with 2023 having only 17 days that reached the same temperature threshold. However, the last freeze in 2022 was on 20 April, much later than the long-term mean of 24 March, while 2023 was slightly earlier than the long-term mean on 19 March.</w:t>
      </w:r>
    </w:p>
    <w:p w14:paraId="4C12BD8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u w:val="single"/>
        </w:rPr>
        <w:t>Phenology</w:t>
      </w:r>
    </w:p>
    <w:p w14:paraId="05FD6578" w14:textId="77777777" w:rsidR="00192881" w:rsidRDefault="00000000">
      <w:pPr>
        <w:spacing w:line="480" w:lineRule="auto"/>
        <w:ind w:firstLine="720"/>
        <w:rPr>
          <w:rFonts w:ascii="Times New Roman" w:eastAsia="Times New Roman" w:hAnsi="Times New Roman" w:cs="Times New Roman"/>
        </w:rPr>
      </w:pPr>
      <w:bookmarkStart w:id="47" w:name="_heading=h.2s8eyo1" w:colFirst="0" w:colLast="0"/>
      <w:bookmarkEnd w:id="47"/>
      <w:r>
        <w:rPr>
          <w:rFonts w:ascii="Times New Roman" w:eastAsia="Times New Roman" w:hAnsi="Times New Roman" w:cs="Times New Roman"/>
          <w:color w:val="000000"/>
        </w:rPr>
        <w:t>The best model to describe differences in phenology included Julian date and year (</w:t>
      </w:r>
      <w:r>
        <w:rPr>
          <w:rFonts w:ascii="Times New Roman" w:eastAsia="Times New Roman" w:hAnsi="Times New Roman" w:cs="Times New Roman"/>
        </w:rPr>
        <w:t>Table 1</w:t>
      </w:r>
      <w:r>
        <w:rPr>
          <w:rFonts w:ascii="Times New Roman" w:eastAsia="Times New Roman" w:hAnsi="Times New Roman" w:cs="Times New Roman"/>
          <w:color w:val="000000"/>
        </w:rPr>
        <w:t>). We found that phenology significantly advanced with</w:t>
      </w:r>
      <w:r>
        <w:rPr>
          <w:rFonts w:ascii="Times New Roman" w:eastAsia="Times New Roman" w:hAnsi="Times New Roman" w:cs="Times New Roman"/>
        </w:rPr>
        <w:t xml:space="preserve"> Julian </w:t>
      </w:r>
      <w:r>
        <w:rPr>
          <w:rFonts w:ascii="Times New Roman" w:eastAsia="Times New Roman" w:hAnsi="Times New Roman" w:cs="Times New Roman"/>
          <w:color w:val="000000"/>
        </w:rPr>
        <w:t xml:space="preserve">date (p&lt;0.001) and that plants exited dormancy earlier in 2023 than in 2022 (p&lt;0.001). </w:t>
      </w:r>
      <w:r>
        <w:rPr>
          <w:rFonts w:ascii="Times New Roman" w:eastAsia="Times New Roman" w:hAnsi="Times New Roman" w:cs="Times New Roman"/>
        </w:rPr>
        <w:t xml:space="preserve">Species did not feature in the best model for phenology despite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having earlier bud development than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in both years. </w:t>
      </w:r>
      <w:r>
        <w:rPr>
          <w:rFonts w:ascii="Times New Roman" w:eastAsia="Times New Roman" w:hAnsi="Times New Roman" w:cs="Times New Roman"/>
          <w:color w:val="000000"/>
        </w:rPr>
        <w:t xml:space="preserve">In 2022 buds for </w:t>
      </w:r>
      <w:r>
        <w:rPr>
          <w:rFonts w:ascii="Times New Roman" w:eastAsia="Times New Roman" w:hAnsi="Times New Roman" w:cs="Times New Roman"/>
          <w:i/>
          <w:color w:val="000000"/>
        </w:rPr>
        <w:t xml:space="preserve">A. saccharum </w:t>
      </w:r>
      <w:r>
        <w:rPr>
          <w:rFonts w:ascii="Times New Roman" w:eastAsia="Times New Roman" w:hAnsi="Times New Roman" w:cs="Times New Roman"/>
          <w:color w:val="000000"/>
        </w:rPr>
        <w:t>began showing signs of activity on 7 April and on 24 March in 2023 (</w:t>
      </w:r>
      <w:r>
        <w:rPr>
          <w:rFonts w:ascii="Times New Roman" w:eastAsia="Times New Roman" w:hAnsi="Times New Roman" w:cs="Times New Roman"/>
        </w:rPr>
        <w:t>Figure 2</w:t>
      </w:r>
      <w:r>
        <w:rPr>
          <w:rFonts w:ascii="Times New Roman" w:eastAsia="Times New Roman" w:hAnsi="Times New Roman" w:cs="Times New Roman"/>
          <w:color w:val="000000"/>
        </w:rPr>
        <w:t xml:space="preserve">). For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activity in 2022 began on 15 March and in 2023 on 2 March,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signs of activity observed in 2022 on 7 April and in 2023 on 2 March. Notably, the National Phenological Network reported that in the southeastern United States, spring in 2023 was approximately 20 days ahead of 30-year leaf index dates (1991-2020, USA </w:t>
      </w:r>
      <w:r>
        <w:rPr>
          <w:rFonts w:ascii="Times New Roman" w:eastAsia="Times New Roman" w:hAnsi="Times New Roman" w:cs="Times New Roman"/>
          <w:color w:val="000000"/>
        </w:rPr>
        <w:lastRenderedPageBreak/>
        <w:t xml:space="preserve">National Phenology Network 2023) in and around our study site. </w:t>
      </w:r>
      <w:r>
        <w:rPr>
          <w:rFonts w:ascii="Times New Roman" w:eastAsia="Times New Roman" w:hAnsi="Times New Roman" w:cs="Times New Roman"/>
        </w:rPr>
        <w:t>In comparison, the spring in 2022 was in-line or behind the 30-year index for the southeastern United States.</w:t>
      </w:r>
    </w:p>
    <w:p w14:paraId="652A7160"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284C66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The best model for freezing tolerance, here defined as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included</w:t>
      </w:r>
      <w:r>
        <w:rPr>
          <w:rFonts w:ascii="Times New Roman" w:eastAsia="Times New Roman" w:hAnsi="Times New Roman" w:cs="Times New Roman"/>
        </w:rPr>
        <w:t xml:space="preserve"> Julian </w:t>
      </w:r>
      <w:r>
        <w:rPr>
          <w:rFonts w:ascii="Times New Roman" w:eastAsia="Times New Roman" w:hAnsi="Times New Roman" w:cs="Times New Roman"/>
          <w:color w:val="000000"/>
        </w:rPr>
        <w:t>date and species but did not include year, despite tissue activity being significantly advanced in 2023 relative to 2022. We found that freezing tolerance decreased (i.e.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became less negative) </w:t>
      </w:r>
      <w:r>
        <w:rPr>
          <w:rFonts w:ascii="Times New Roman" w:eastAsia="Times New Roman" w:hAnsi="Times New Roman" w:cs="Times New Roman"/>
        </w:rPr>
        <w:t>as</w:t>
      </w:r>
      <w:r>
        <w:rPr>
          <w:rFonts w:ascii="Times New Roman" w:eastAsia="Times New Roman" w:hAnsi="Times New Roman" w:cs="Times New Roman"/>
          <w:color w:val="000000"/>
        </w:rPr>
        <w:t xml:space="preserve"> Julian date increased (</w:t>
      </w:r>
      <w:r>
        <w:rPr>
          <w:rFonts w:ascii="Times New Roman" w:eastAsia="Times New Roman" w:hAnsi="Times New Roman" w:cs="Times New Roman"/>
        </w:rPr>
        <w:t>Table 2</w:t>
      </w:r>
      <w:r>
        <w:rPr>
          <w:rFonts w:ascii="Times New Roman" w:eastAsia="Times New Roman" w:hAnsi="Times New Roman" w:cs="Times New Roman"/>
          <w:color w:val="000000"/>
        </w:rPr>
        <w:t xml:space="preserve">; p&lt;0.001). Additionally, we found that </w:t>
      </w:r>
      <w:r>
        <w:rPr>
          <w:rFonts w:ascii="Times New Roman" w:eastAsia="Times New Roman" w:hAnsi="Times New Roman" w:cs="Times New Roman"/>
          <w:i/>
        </w:rPr>
        <w:t>A. saccharum</w:t>
      </w:r>
      <w:r>
        <w:rPr>
          <w:rFonts w:ascii="Times New Roman" w:eastAsia="Times New Roman" w:hAnsi="Times New Roman" w:cs="Times New Roman"/>
        </w:rPr>
        <w:t xml:space="preserve"> had lower </w:t>
      </w:r>
      <w:r>
        <w:rPr>
          <w:rFonts w:ascii="Times New Roman" w:eastAsia="Times New Roman" w:hAnsi="Times New Roman" w:cs="Times New Roman"/>
          <w:color w:val="000000"/>
        </w:rPr>
        <w:t>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than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(p=0.003, Tukey HSD</w:t>
      </w:r>
      <w:r>
        <w:rPr>
          <w:rFonts w:ascii="Times New Roman" w:eastAsia="Times New Roman" w:hAnsi="Times New Roman" w:cs="Times New Roman"/>
        </w:rPr>
        <w:t xml:space="preserve"> test, Table 3</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(p=0.024), but no difference was found between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(p=0.778).</w:t>
      </w:r>
    </w:p>
    <w:p w14:paraId="15FED1C1" w14:textId="77777777" w:rsidR="00192881" w:rsidRDefault="00000000">
      <w:pPr>
        <w:spacing w:line="480" w:lineRule="auto"/>
        <w:ind w:firstLine="720"/>
        <w:rPr>
          <w:rFonts w:ascii="Times New Roman" w:eastAsia="Times New Roman" w:hAnsi="Times New Roman" w:cs="Times New Roman"/>
        </w:rPr>
      </w:pPr>
      <w:bookmarkStart w:id="48" w:name="_heading=h.17dp8vu" w:colFirst="0" w:colLast="0"/>
      <w:bookmarkEnd w:id="48"/>
      <w:r>
        <w:rPr>
          <w:rFonts w:ascii="Times New Roman" w:eastAsia="Times New Roman" w:hAnsi="Times New Roman" w:cs="Times New Roman"/>
        </w:rPr>
        <w:t xml:space="preserve">For each year, all three study species maintained thermal safety margins of approximately 10-12°C below air temperatures throughout the leaf-out periods. When compared to historical low temperatures since 1980, species thermal safety margins were still approximately 5-8°C below historical minima,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the first two sampling intervals, when calculated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in-line with 35-year minimum temperatures. Despite 2023 being an extremely warm winter and spring with plants having advanced phenology, the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still well below the historical extremes.</w:t>
      </w:r>
    </w:p>
    <w:p w14:paraId="6BC18ACA"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Discussion</w:t>
      </w:r>
    </w:p>
    <w:p w14:paraId="7AF651A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Warming winters and springs have advanced phenological timing of many plant species globally (Geng et al. 2020, Chamberlain et al. 2021). This phenological advancement can lead to late spring freezing temperatures damaging newly formed leaf tissue, especially in warm years. Indeed, such late spring freeze events have resulted in widespread canopy damage across diverse geographic regions (Augspurger 2009, </w:t>
      </w: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et al. 2018,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et al. 2022). Therefore, the timing of spring phenology and spring freezing temperatures can combine to impact freezing risk </w:t>
      </w:r>
      <w:r>
        <w:rPr>
          <w:rFonts w:ascii="Times New Roman" w:eastAsia="Times New Roman" w:hAnsi="Times New Roman" w:cs="Times New Roman"/>
        </w:rPr>
        <w:lastRenderedPageBreak/>
        <w:t>in trees. We show here that three foundational eastern North American trees maintain high freezing tolerances and can likely withstand short-term cold temperature events in the spring at this study site. This large thermal safety margin between bud and leaf freezing tolerance and freezing temperatures is maintained even when leaf phenology is significantly advanced in warm years. These data show that some species may be able to expand their growing season to earlier in the spring while still having low risk of leaf damage to freezing temperatures.</w:t>
      </w:r>
    </w:p>
    <w:p w14:paraId="56A67D3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Winter and spring temperatures play an important role in leaf phenology and freezing risk in temperate forests. We found that at our site, several measures of freezing temperature and freeze risk have been ameliorated by warming temperatures in recent decades. Since 1980, the number of late winter and spring days (January to April) with freezing temperatures have decreased and extreme low temperatures have increased (i.e. became less negative). These temperature data match broad-scale warming patterns that show an advancement in the last spring freeze date in North America, leading to reduced risk associated with late spring freezes (Park et al. 2020, Zohner et al. 2020). Conversely, when taken into account the expansion of the growing season due to earlier phenology, the number of growing season days with exposure to freezing temperatures has increased in central North America and some other geographic regions over the last 35 years (Liu et al. 2018). These contrasting findings highlight that any consideration of spring-time temperature impacts on leaf tissues must consider leaf phenology simultaneously.</w:t>
      </w:r>
    </w:p>
    <w:p w14:paraId="4C1E2D80"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our data showed no interspecific differences in phenology, we do show interannual variation that seems dependent on temperature. It is important to note that our study only covers two years, and that 2022 had average temperatures for spring and 2023 was exceptionally warm. The warmer temperatures in 2023 led to an advance in phenology with all three species breaking </w:t>
      </w:r>
      <w:r>
        <w:rPr>
          <w:rFonts w:ascii="Times New Roman" w:eastAsia="Times New Roman" w:hAnsi="Times New Roman" w:cs="Times New Roman"/>
        </w:rPr>
        <w:lastRenderedPageBreak/>
        <w:t>buds two to three weeks earlier when compared to 2022. This year-to-year variation is in-line with a broader survey of 173 woody species from the Northern Hemisphere that showed the majority responded more strongly to spring temperature cues than photoperiod to drive leaf out (Zohner et al. 2016). With continued advancement of phenology in response to warming temperatures, tissues may become active earlier in the spring, leading to increased risk of freezing temperature exposure.</w:t>
      </w:r>
    </w:p>
    <w:p w14:paraId="3CC459C6"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phenological advancement is well documented and widespread, it is not occurring at the same rate around the globe (Zohner et al. 2020, Xiong et al. 2023), leading to spatially variable risks for species and populations. For example, the largest factor associated with risk of late spring freeze damage for a variety of European trees was advancing phenology (Vitasse et al. 2014). Since European species have advanced their phenology nearly 6.5 days since 1983 (Chamberlain et al. 2021), these species may have a heightened risk of exposure to late spring freeze events under warming temperatures. Conversely, a study of herbarium specimens from North America found that flower damage due to spring freezing temperatures has decreased since the early 1900s because the last freeze date has advanced faster than phenology for most studied angiosperms (Park et al. 2020). Despite the documented importance that advancing phenology plays in determining freezing risk, our data suggest that high freezing tolerances leading to large thermal safety margins may offset increased risk associated with bud break earlier in the year. Therefore, understanding freezing tolerance thresholds is as important as phenology timing when assessing spring freezing risk.</w:t>
      </w:r>
    </w:p>
    <w:p w14:paraId="53B4C5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importance of this interaction between phenology and freezing tolerance is well documented in European trees where species-specific freezing tolerance and phenological timing are both important in determining species risk to late spring freeze damage (Vitasse et al. 2014, </w:t>
      </w:r>
      <w:r>
        <w:rPr>
          <w:rFonts w:ascii="Times New Roman" w:eastAsia="Times New Roman" w:hAnsi="Times New Roman" w:cs="Times New Roman"/>
        </w:rPr>
        <w:lastRenderedPageBreak/>
        <w:t xml:space="preserve">Lenz et al. 2016). Despite our phenological data not showing any interspecific differences in leaf timing, </w:t>
      </w:r>
      <w:r>
        <w:rPr>
          <w:rFonts w:ascii="Times New Roman" w:eastAsia="Times New Roman" w:hAnsi="Times New Roman" w:cs="Times New Roman"/>
          <w:i/>
        </w:rPr>
        <w:t xml:space="preserve">A. saccharum </w:t>
      </w:r>
      <w:r>
        <w:rPr>
          <w:rFonts w:ascii="Times New Roman" w:eastAsia="Times New Roman" w:hAnsi="Times New Roman" w:cs="Times New Roman"/>
        </w:rPr>
        <w:t>leaf emergence occurs two to three weeks later than the other two study species. This lack of statistical difference in species phenological timing may be due to our relatively small sample size but true ecologically meaningful differences do exist. For example, we found interspecific differences in freezing tolerance that may indicate variable risk of freezing damage during rare, extreme cold events.</w:t>
      </w:r>
    </w:p>
    <w:p w14:paraId="59036E39"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long-term cold temperature records for a given Julian date are used as a proxy for temperatures that an individual needs to withstand, then we see a striking pattern of some species with little freezing risk, no matter the year. Since 1980, our study site has had a mean last freeze date of Julian day 83 with the record low temperature for that date of -9.4°C. At this Julian date in 2022,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-10.8°C,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 value of -16.1,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-14.3°C. At this same date in 2023,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-9.7°C with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-15.1°C and -14.3°C respectively. This suggests that a severe freeze event may come close to harming </w:t>
      </w:r>
      <w:r>
        <w:rPr>
          <w:rFonts w:ascii="Times New Roman" w:eastAsia="Times New Roman" w:hAnsi="Times New Roman" w:cs="Times New Roman"/>
          <w:i/>
        </w:rPr>
        <w:t>A. saccharum</w:t>
      </w:r>
      <w:r>
        <w:rPr>
          <w:rFonts w:ascii="Times New Roman" w:eastAsia="Times New Roman" w:hAnsi="Times New Roman" w:cs="Times New Roman"/>
        </w:rPr>
        <w:t xml:space="preserve"> due to this species’ narrower thermal safety margin (1.4°C in 2022 and 0.3°C in 2023) while not impacting the other two study species regardless of phenological status (thermal safety margin of other species &gt;4.9°C in both years). While current freezing tolerance levels in all three species give one measure of potential freezing risk, variation in phenological timing and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could interact to cause variable freezing risk in co-occurring species.</w:t>
      </w:r>
    </w:p>
    <w:p w14:paraId="73A875D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grandifolia</w:t>
      </w:r>
      <w:r>
        <w:rPr>
          <w:rFonts w:ascii="Times New Roman" w:eastAsia="Times New Roman" w:hAnsi="Times New Roman" w:cs="Times New Roman"/>
        </w:rPr>
        <w:t xml:space="preserve">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displayed dormancy release by Julian day 70 in 2023. The record low temperature since 1980 for that Julian date is -8.3°C, yet the two species maintained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of -18.5°C and -15.9°C respectively despite tissues becoming physiologically active. These species have a large thermal safety margin in newly forming </w:t>
      </w:r>
      <w:r>
        <w:rPr>
          <w:rFonts w:ascii="Times New Roman" w:eastAsia="Times New Roman" w:hAnsi="Times New Roman" w:cs="Times New Roman"/>
        </w:rPr>
        <w:lastRenderedPageBreak/>
        <w:t xml:space="preserve">tissues, indicating a reduced risk to short-term freezing events. Yet </w:t>
      </w:r>
      <w:r>
        <w:rPr>
          <w:rFonts w:ascii="Times New Roman" w:eastAsia="Times New Roman" w:hAnsi="Times New Roman" w:cs="Times New Roman"/>
          <w:i/>
        </w:rPr>
        <w:t>A. saccharum</w:t>
      </w:r>
      <w:r>
        <w:rPr>
          <w:rFonts w:ascii="Times New Roman" w:eastAsia="Times New Roman" w:hAnsi="Times New Roman" w:cs="Times New Roman"/>
        </w:rPr>
        <w:t xml:space="preserve"> released dormancy several weeks later and had a smaller thermal safety margin. If </w:t>
      </w:r>
      <w:r>
        <w:rPr>
          <w:rFonts w:ascii="Times New Roman" w:eastAsia="Times New Roman" w:hAnsi="Times New Roman" w:cs="Times New Roman"/>
          <w:i/>
        </w:rPr>
        <w:t>A. saccharum</w:t>
      </w:r>
      <w:r>
        <w:rPr>
          <w:rFonts w:ascii="Times New Roman" w:eastAsia="Times New Roman" w:hAnsi="Times New Roman" w:cs="Times New Roman"/>
        </w:rPr>
        <w:t xml:space="preserve"> were to have released dormancy at the same time as the other two species, freezing tolerance would have been roughly in line with freezing temperature extremes. This large thermal safety margin for two of our species, even in an advanced phenological year like 2023, is surprising given that the forests in our study area were negatively impacted by a geographically widespread freezing event in April 2007 (Gu et al. 2008, Augspurger 2009). It is important to note that our research is only indicative of single-day or short-term freeze events, not multi-day events with sub-zero temperatures such as the 2007 event.</w:t>
      </w:r>
    </w:p>
    <w:p w14:paraId="20BCCF7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66F912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climate change continues to exert new pressures on existing species, potential shifts to temperate forests are likely to occur. Continued shifts in phenology can impact species distributions and range shifts especially when phenology is mismatched with local climates resulting in small or no thermal safety margins during the critical leaf-out period. For this study, we focused on leaf tissues due to their importance to forest species for carbon capture. Most previous studies have similarly focused on leaves while other tissues such as flowers and fruits have largely been overlooked. Yet in many North American trees, flowers emerge prior to leaves and are similarly shifting timing in response to climate change (Inouye 2000). With limited species-level data, predicting future forest growth and carbon assimilation in climate change scenarios is difficult. While our research indicates that these three species maintain sufficient thermal safety margins during the leaf-out period, further research is needed into longer-duration freeze events, the effects of freeze events on reproductive tissues and an expansion of studies on other species throughout temperature north American forests.</w:t>
      </w:r>
    </w:p>
    <w:p w14:paraId="012029E3"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Author contribution</w:t>
      </w:r>
    </w:p>
    <w:p w14:paraId="49F39D1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ER</w:t>
      </w:r>
      <w:r>
        <w:rPr>
          <w:rFonts w:ascii="Times New Roman" w:eastAsia="Times New Roman" w:hAnsi="Times New Roman" w:cs="Times New Roman"/>
          <w:color w:val="000000"/>
        </w:rPr>
        <w:t xml:space="preserve"> designed the experiment. </w:t>
      </w:r>
      <w:r>
        <w:rPr>
          <w:rFonts w:ascii="Times New Roman" w:eastAsia="Times New Roman" w:hAnsi="Times New Roman" w:cs="Times New Roman"/>
        </w:rPr>
        <w:t>JE</w:t>
      </w:r>
      <w:r>
        <w:rPr>
          <w:rFonts w:ascii="Times New Roman" w:eastAsia="Times New Roman" w:hAnsi="Times New Roman" w:cs="Times New Roman"/>
          <w:color w:val="000000"/>
        </w:rPr>
        <w:t xml:space="preserve"> conducted the experiment and led the writing of the manuscript. JE and ER analyzed the data. Both authors contributed critically to the drafts and gave final approval for publication.</w:t>
      </w:r>
    </w:p>
    <w:p w14:paraId="21DE5AF8"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Funding</w:t>
      </w:r>
    </w:p>
    <w:p w14:paraId="6A54925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research was financially supported by the Austin Peay State University Department of Biology Graduate Research Grant and the Society of American Foresters Mollie Beattie Visiting Scholar Program.</w:t>
      </w:r>
    </w:p>
    <w:p w14:paraId="497F0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Conflict of interests</w:t>
      </w:r>
    </w:p>
    <w:p w14:paraId="28535E7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authors have no conflicts of interest concerning this manuscript.</w:t>
      </w:r>
    </w:p>
    <w:p w14:paraId="215BB0F5"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availability</w:t>
      </w:r>
    </w:p>
    <w:p w14:paraId="55A0638C"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Data and analysis code will be available on </w:t>
      </w:r>
      <w:r w:rsidR="00B5205D">
        <w:rPr>
          <w:rFonts w:ascii="Times New Roman" w:eastAsia="Times New Roman" w:hAnsi="Times New Roman" w:cs="Times New Roman"/>
        </w:rPr>
        <w:t>GitHub</w:t>
      </w:r>
      <w:r>
        <w:rPr>
          <w:rFonts w:ascii="Times New Roman" w:eastAsia="Times New Roman" w:hAnsi="Times New Roman" w:cs="Times New Roman"/>
        </w:rPr>
        <w:t xml:space="preserve"> prior to publication</w:t>
      </w:r>
      <w:r w:rsidR="00B5205D">
        <w:rPr>
          <w:rFonts w:ascii="Times New Roman" w:eastAsia="Times New Roman" w:hAnsi="Times New Roman" w:cs="Times New Roman"/>
        </w:rPr>
        <w:t>.</w:t>
      </w:r>
    </w:p>
    <w:p w14:paraId="0517C2B6"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ORCID</w:t>
      </w:r>
    </w:p>
    <w:p w14:paraId="7B957337" w14:textId="77777777" w:rsidR="00192881" w:rsidRDefault="00000000">
      <w:pPr>
        <w:spacing w:line="480" w:lineRule="auto"/>
        <w:rPr>
          <w:rFonts w:ascii="Times New Roman" w:eastAsia="Times New Roman" w:hAnsi="Times New Roman" w:cs="Times New Roman"/>
          <w:i/>
          <w:color w:val="000000"/>
        </w:rPr>
      </w:pPr>
      <w:r>
        <w:rPr>
          <w:rFonts w:ascii="Times New Roman" w:eastAsia="Times New Roman" w:hAnsi="Times New Roman" w:cs="Times New Roman"/>
          <w:i/>
        </w:rPr>
        <w:t>Joe</w:t>
      </w:r>
      <w:r>
        <w:rPr>
          <w:rFonts w:ascii="Times New Roman" w:eastAsia="Times New Roman" w:hAnsi="Times New Roman" w:cs="Times New Roman"/>
          <w:i/>
          <w:color w:val="000000"/>
        </w:rPr>
        <w:t xml:space="preserve"> Endris </w:t>
      </w:r>
      <w:r>
        <w:rPr>
          <w:rFonts w:ascii="Times New Roman" w:eastAsia="Times New Roman" w:hAnsi="Times New Roman" w:cs="Times New Roman"/>
          <w:color w:val="000000"/>
        </w:rPr>
        <w:t>https://orcid.org/0000-0001-6240-9176</w:t>
      </w:r>
    </w:p>
    <w:p w14:paraId="2F72008A" w14:textId="77777777" w:rsidR="00192881" w:rsidRDefault="00000000">
      <w:pPr>
        <w:spacing w:line="480" w:lineRule="auto"/>
        <w:rPr>
          <w:rFonts w:ascii="Times New Roman" w:eastAsia="Times New Roman" w:hAnsi="Times New Roman" w:cs="Times New Roman"/>
          <w:b/>
        </w:rPr>
      </w:pPr>
      <w:bookmarkStart w:id="49" w:name="_heading=h.3rdcrjn" w:colFirst="0" w:colLast="0"/>
      <w:bookmarkEnd w:id="49"/>
      <w:r>
        <w:rPr>
          <w:rFonts w:ascii="Times New Roman" w:eastAsia="Times New Roman" w:hAnsi="Times New Roman" w:cs="Times New Roman"/>
          <w:i/>
          <w:color w:val="000000"/>
        </w:rPr>
        <w:t xml:space="preserve">Evan Rehm </w:t>
      </w:r>
      <w:r>
        <w:rPr>
          <w:rFonts w:ascii="Times New Roman" w:eastAsia="Times New Roman" w:hAnsi="Times New Roman" w:cs="Times New Roman"/>
          <w:color w:val="000000"/>
        </w:rPr>
        <w:t>https://orcid.org/0000-0002-5804-0027</w:t>
      </w:r>
      <w:r>
        <w:br w:type="page"/>
      </w:r>
      <w:r>
        <w:rPr>
          <w:rFonts w:ascii="Times New Roman" w:eastAsia="Times New Roman" w:hAnsi="Times New Roman" w:cs="Times New Roman"/>
          <w:b/>
          <w:color w:val="000000"/>
        </w:rPr>
        <w:lastRenderedPageBreak/>
        <w:t>References</w:t>
      </w:r>
    </w:p>
    <w:p w14:paraId="438B75D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O., A.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and T. Sparks. 2022. Extreme temperatures help in identifying thresholds in phenological responses. Global Ecology and Biogeography 31:321–331.</w:t>
      </w:r>
    </w:p>
    <w:p w14:paraId="58348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2009. Spring 2007 warmth and frost: phenology, damage and refoliation in a temperate deciduous forest. Functional Ecology 23:1031–1039.</w:t>
      </w:r>
    </w:p>
    <w:p w14:paraId="72FC0AD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2013. Reconstructing patterns of temperature, phenology, and frost damage over 124 years: Spring damage risk is increasing. Ecology 94:41–50.</w:t>
      </w:r>
    </w:p>
    <w:p w14:paraId="4A389A65"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M., S. </w:t>
      </w:r>
      <w:proofErr w:type="spellStart"/>
      <w:r>
        <w:rPr>
          <w:rFonts w:ascii="Times New Roman" w:eastAsia="Times New Roman" w:hAnsi="Times New Roman" w:cs="Times New Roman"/>
        </w:rPr>
        <w:t>Bajocco</w:t>
      </w:r>
      <w:proofErr w:type="spellEnd"/>
      <w:r>
        <w:rPr>
          <w:rFonts w:ascii="Times New Roman" w:eastAsia="Times New Roman" w:hAnsi="Times New Roman" w:cs="Times New Roman"/>
        </w:rPr>
        <w:t>, F. Mazzenga, and G. Matteucci. 2018. Assessing spring frost effects on beech forests in Central Apennines from remotely-sensed data. Agricultural and Forest Meteorology 248:240–250.</w:t>
      </w:r>
    </w:p>
    <w:p w14:paraId="7887E8D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A. Gessler, and Y. Vitasse. 2023. No risk—no fun: Penalty and recovery from spring frost damage in deciduous temperate trees. Functional Ecology 37:648–663.</w:t>
      </w:r>
    </w:p>
    <w:p w14:paraId="10FC32E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C. Zohner, A. Gessler, and Y. Vitasse. 2021. Chilled to be forced: the best dose to wake up buds from winter dormancy. New Phytologist:1366–1377.</w:t>
      </w:r>
    </w:p>
    <w:p w14:paraId="3639CE1E"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Büntgen</w:t>
      </w:r>
      <w:proofErr w:type="spellEnd"/>
      <w:r>
        <w:rPr>
          <w:rFonts w:ascii="Times New Roman" w:eastAsia="Times New Roman" w:hAnsi="Times New Roman" w:cs="Times New Roman"/>
        </w:rPr>
        <w:t xml:space="preserve">, U., A. </w:t>
      </w:r>
      <w:proofErr w:type="spellStart"/>
      <w:r>
        <w:rPr>
          <w:rFonts w:ascii="Times New Roman" w:eastAsia="Times New Roman" w:hAnsi="Times New Roman" w:cs="Times New Roman"/>
        </w:rPr>
        <w:t>Piermattei</w:t>
      </w:r>
      <w:proofErr w:type="spellEnd"/>
      <w:r>
        <w:rPr>
          <w:rFonts w:ascii="Times New Roman" w:eastAsia="Times New Roman" w:hAnsi="Times New Roman" w:cs="Times New Roman"/>
        </w:rPr>
        <w:t>, P. J. Krusic, J. Esper, T. Sparks, and A. Crivellaro. 2022. Plants in the UK flower a month earlier under recent warming. Proceedings of the Royal Society B: Biological Sciences 289:</w:t>
      </w:r>
      <w:r>
        <w:t xml:space="preserve"> </w:t>
      </w:r>
      <w:r>
        <w:rPr>
          <w:rFonts w:ascii="Times New Roman" w:eastAsia="Times New Roman" w:hAnsi="Times New Roman" w:cs="Times New Roman"/>
        </w:rPr>
        <w:t>20212456.</w:t>
      </w:r>
    </w:p>
    <w:p w14:paraId="62A5149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Burnham, K. P., and D. R. Anderson. 2002. Model Selection and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A Practical Information-Theoretic Approach. 2nd edition. Springer.</w:t>
      </w:r>
    </w:p>
    <w:p w14:paraId="7213A77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Caffarra, A., and A. Donnelly. 2011. The ecological significance of phenology in four different tree species: Effects of light and temperature on bud burst. International Journal of Biometeorology 55:711–721.</w:t>
      </w:r>
    </w:p>
    <w:p w14:paraId="770C6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Chamberlain, C. J., B. I. Cook, I. García de Cortázar-</w:t>
      </w:r>
      <w:proofErr w:type="spellStart"/>
      <w:r>
        <w:rPr>
          <w:rFonts w:ascii="Times New Roman" w:eastAsia="Times New Roman" w:hAnsi="Times New Roman" w:cs="Times New Roman"/>
        </w:rPr>
        <w:t>Atauri</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2019. Chamberlain et al 2019. Global Change Biology:2209–2220.</w:t>
      </w:r>
    </w:p>
    <w:p w14:paraId="32A876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B. I. Cook, I. Morales-Castilla,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Climate change reshapes the drivers of false spring risk across European trees. New Phytologist 229:323–334.</w:t>
      </w:r>
    </w:p>
    <w:p w14:paraId="0CAAAF8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Late spring freezes coupled with warming winters alter temperate tree phenology and growth. New Phytologist 231:987–995.</w:t>
      </w:r>
    </w:p>
    <w:p w14:paraId="0B1B9C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Chen, M. 2022. Acceleration of vegetation phenological changes. Global Change Biology 28:7159–7160.</w:t>
      </w:r>
    </w:p>
    <w:p w14:paraId="3D56E7F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I., and E. G. Beaubien. 2001. Phenology is a major determinant of tree species range. Ecology Letters 4:500–510.</w:t>
      </w:r>
    </w:p>
    <w:p w14:paraId="4A0D313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Eccel</w:t>
      </w:r>
      <w:proofErr w:type="spellEnd"/>
      <w:r>
        <w:rPr>
          <w:rFonts w:ascii="Times New Roman" w:eastAsia="Times New Roman" w:hAnsi="Times New Roman" w:cs="Times New Roman"/>
        </w:rPr>
        <w:t>, E., R. Rea, A. Caffarra, and A. Crisci. 2009. Risk of spring frost to apple production under future climate scenarios: The role of phenological acclimation. International Journal of Biometeorology 53:273–286.</w:t>
      </w:r>
    </w:p>
    <w:p w14:paraId="7725DFF2"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Elzhov</w:t>
      </w:r>
      <w:proofErr w:type="spellEnd"/>
      <w:r>
        <w:rPr>
          <w:rFonts w:ascii="Times New Roman" w:eastAsia="Times New Roman" w:hAnsi="Times New Roman" w:cs="Times New Roman"/>
        </w:rPr>
        <w:t>, V., K. M. Mullen, and B. B. Maintainer. 2010. Package “</w:t>
      </w:r>
      <w:proofErr w:type="spellStart"/>
      <w:proofErr w:type="gramStart"/>
      <w:r>
        <w:rPr>
          <w:rFonts w:ascii="Times New Roman" w:eastAsia="Times New Roman" w:hAnsi="Times New Roman" w:cs="Times New Roman"/>
        </w:rPr>
        <w:t>minpack.lm</w:t>
      </w:r>
      <w:proofErr w:type="spellEnd"/>
      <w:proofErr w:type="gramEnd"/>
      <w:r>
        <w:rPr>
          <w:rFonts w:ascii="Times New Roman" w:eastAsia="Times New Roman" w:hAnsi="Times New Roman" w:cs="Times New Roman"/>
        </w:rPr>
        <w:t>” Title R interface to the Levenberg-Marquardt nonlinear least-squares algorithm found in MINPACK.</w:t>
      </w:r>
    </w:p>
    <w:p w14:paraId="030D465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Flynn, D. F. B., and E. M.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2018. Temperature and photoperiod drive spring phenology across all species in a temperate forest community. New Phytologist:1353–1362.</w:t>
      </w:r>
    </w:p>
    <w:p w14:paraId="2F515CF1"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Geange</w:t>
      </w:r>
      <w:proofErr w:type="spellEnd"/>
      <w:r>
        <w:rPr>
          <w:rFonts w:ascii="Times New Roman" w:eastAsia="Times New Roman" w:hAnsi="Times New Roman" w:cs="Times New Roman"/>
        </w:rPr>
        <w:t>, S. R., P. A. Arnold, A. A. Catling, O. Coast, A. M. Cook, K. M. Gowland, A. Leigh, R. F. Notarnicola, B. C. Posch, S. E. Venn, L. Zhu, and A. B. Nicotra. 2021. The thermal tolerance of photosynthetic tissues: a global systematic review and agenda for future research. New Phytologist 229:2497–2513.</w:t>
      </w:r>
    </w:p>
    <w:p w14:paraId="5F6746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Geng, X., Y. H. Fu, F. Hao, X. Zhou, X. Zhang, G. Yin, Y. Vitasse, S. Piao, K. Niu, H. J. De Boeck, A. Menzel, and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2020. Climate warming increases spring phenological differences among temperate trees. Global Change Biology 26:5979–5987.</w:t>
      </w:r>
    </w:p>
    <w:p w14:paraId="18046E0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H., Y. Qiao, Z. Xi, S. Rossi, N. G. Smith, J. Liu, and L. Chen. 2022. Warming-induced increase in carbon uptake is linked to earlier spring phenology in temperate and boreal forests. Nature Communications 13:3698.</w:t>
      </w:r>
    </w:p>
    <w:p w14:paraId="7CFECEF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Gu, L., P. J. Hanson, W. M. Post, D. P. Kaiser, B. Yang, R. Nemani, S. G. Pallardy, and T. Meyers. 2008. The 2007 Eastern US Spring Freeze: Increased Cold Damage in a Warming World? </w:t>
      </w:r>
      <w:proofErr w:type="spellStart"/>
      <w:r>
        <w:rPr>
          <w:rFonts w:ascii="Times New Roman" w:eastAsia="Times New Roman" w:hAnsi="Times New Roman" w:cs="Times New Roman"/>
        </w:rPr>
        <w:t>BioScience</w:t>
      </w:r>
      <w:proofErr w:type="spellEnd"/>
      <w:r>
        <w:rPr>
          <w:rFonts w:ascii="Times New Roman" w:eastAsia="Times New Roman" w:hAnsi="Times New Roman" w:cs="Times New Roman"/>
        </w:rPr>
        <w:t xml:space="preserve"> 58:253–262.</w:t>
      </w:r>
    </w:p>
    <w:p w14:paraId="56580A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Inouye, D. w. 2000. The ecological and evolutionary significance of frost in the context of climate change. Ecology Letters 3:457–463.</w:t>
      </w:r>
    </w:p>
    <w:p w14:paraId="0A9849C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Kreyling, J., S. Schmid, and G. </w:t>
      </w:r>
      <w:proofErr w:type="spellStart"/>
      <w:r>
        <w:rPr>
          <w:rFonts w:ascii="Times New Roman" w:eastAsia="Times New Roman" w:hAnsi="Times New Roman" w:cs="Times New Roman"/>
        </w:rPr>
        <w:t>Aas</w:t>
      </w:r>
      <w:proofErr w:type="spellEnd"/>
      <w:r>
        <w:rPr>
          <w:rFonts w:ascii="Times New Roman" w:eastAsia="Times New Roman" w:hAnsi="Times New Roman" w:cs="Times New Roman"/>
        </w:rPr>
        <w:t>. 2015. Cold tolerance of tree species is related to the climate of their native ranges. Journal of Biogeography 42:156–166.</w:t>
      </w:r>
    </w:p>
    <w:p w14:paraId="0F538A1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C. Körner, and Y. Vitasse. 2016. Convergence of leaf-out towards minimum risk of freezing damage in temperate trees. Functional Ecology 30:1480–1490.</w:t>
      </w:r>
    </w:p>
    <w:p w14:paraId="12E4BD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Y. Vitasse, and C. Körner. 2013. European deciduous trees exhibit similar safety margins against damage by spring freeze events along elevational gradients. New Phytologist 200:1166–1175.</w:t>
      </w:r>
    </w:p>
    <w:p w14:paraId="6C4736C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Lim, C., R. Arora, and E. Townsend. 1998. Comparing Gompertz and Richards Functions to Estimate Freezing Injury in Rhododendron Using Electrolyte Leakage. J. Amer. Soc. Hort </w:t>
      </w:r>
      <w:proofErr w:type="spellStart"/>
      <w:r>
        <w:rPr>
          <w:rFonts w:ascii="Times New Roman" w:eastAsia="Times New Roman" w:hAnsi="Times New Roman" w:cs="Times New Roman"/>
        </w:rPr>
        <w:t>SCci</w:t>
      </w:r>
      <w:proofErr w:type="spellEnd"/>
      <w:r>
        <w:rPr>
          <w:rFonts w:ascii="Times New Roman" w:eastAsia="Times New Roman" w:hAnsi="Times New Roman" w:cs="Times New Roman"/>
        </w:rPr>
        <w:t>. 123:252.</w:t>
      </w:r>
    </w:p>
    <w:p w14:paraId="030DA1F4"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Linkosalo</w:t>
      </w:r>
      <w:proofErr w:type="spellEnd"/>
      <w:r>
        <w:rPr>
          <w:rFonts w:ascii="Times New Roman" w:eastAsia="Times New Roman" w:hAnsi="Times New Roman" w:cs="Times New Roman"/>
        </w:rPr>
        <w:t>, T., H. Hänninen, and R. Häkkinen. 2006. Models of the spring phenology of boreal and temperate trees: is there something missing? Tree Physiology 26:1165–1172.</w:t>
      </w:r>
    </w:p>
    <w:p w14:paraId="3D0AB4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Liu, Q., S. Piao, I. A. Janssens, Y. Fu, S. Peng, X. Lian, P. </w:t>
      </w:r>
      <w:proofErr w:type="spellStart"/>
      <w:r>
        <w:rPr>
          <w:rFonts w:ascii="Times New Roman" w:eastAsia="Times New Roman" w:hAnsi="Times New Roman" w:cs="Times New Roman"/>
        </w:rPr>
        <w:t>Ciais</w:t>
      </w:r>
      <w:proofErr w:type="spellEnd"/>
      <w:r>
        <w:rPr>
          <w:rFonts w:ascii="Times New Roman" w:eastAsia="Times New Roman" w:hAnsi="Times New Roman" w:cs="Times New Roman"/>
        </w:rPr>
        <w:t xml:space="preserve">, R. B. Myneni,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and T. Wang. 2018. Extension of the growing season increases vegetation exposure to frost. Nature Communications 9:1-8.</w:t>
      </w:r>
    </w:p>
    <w:p w14:paraId="5EBC834C"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Morin, X., M. J. Lechowicz, C. Augspurger, J. </w:t>
      </w:r>
      <w:proofErr w:type="spellStart"/>
      <w:r>
        <w:rPr>
          <w:rFonts w:ascii="Times New Roman" w:eastAsia="Times New Roman" w:hAnsi="Times New Roman" w:cs="Times New Roman"/>
        </w:rPr>
        <w:t>O’keefe</w:t>
      </w:r>
      <w:proofErr w:type="spellEnd"/>
      <w:r>
        <w:rPr>
          <w:rFonts w:ascii="Times New Roman" w:eastAsia="Times New Roman" w:hAnsi="Times New Roman" w:cs="Times New Roman"/>
        </w:rPr>
        <w:t xml:space="preserve">, D. Viner, and I. </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2009. Leaf phenology in 22 North American tree species during the 21st century. Global Change Biology 15:961–975.</w:t>
      </w:r>
    </w:p>
    <w:p w14:paraId="0105ECC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Murray, M. B., J. N. Cape, and D. Fowler. 1989. Quantification of frost damage in plant tissues by rates of electrolyte leakage. New Phytologist 113:307–311.</w:t>
      </w:r>
    </w:p>
    <w:p w14:paraId="5B5A476B"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National Oceanic and Atmospheric Administration. 2023. NOAA Climate Data Online. https://www.ncdc.noaa.gov/cdo-web/.</w:t>
      </w:r>
    </w:p>
    <w:p w14:paraId="3172B0A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Park, I. W., S. J. Mazer, and Tadeo Ramirez-Parada. 2020. Advancing frost dates have reduced frost risk among most North American angiosperms since 1980. Global Change Biology </w:t>
      </w:r>
      <w:r>
        <w:rPr>
          <w:rFonts w:ascii="Times New Roman" w:eastAsia="Times New Roman" w:hAnsi="Times New Roman" w:cs="Times New Roman"/>
          <w:color w:val="000000"/>
        </w:rPr>
        <w:t>27:165-176.</w:t>
      </w:r>
    </w:p>
    <w:p w14:paraId="17EF173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and R. B. Primack. 2011. Leaf-out phenology of temperate woody plants: From trees to ecosystems. New Phytologist 191:926–941.</w:t>
      </w:r>
    </w:p>
    <w:p w14:paraId="4A5A3CB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Gallinat, and R. B. Primack. 2014. Drivers of leaf-out phenology and their implications for species invasions: insights from Thoreau’s Concord. New Phytologist 202:106–115.</w:t>
      </w:r>
    </w:p>
    <w:p w14:paraId="02D8515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Richardson, A. D., K. </w:t>
      </w:r>
      <w:proofErr w:type="spellStart"/>
      <w:r>
        <w:rPr>
          <w:rFonts w:ascii="Times New Roman" w:eastAsia="Times New Roman" w:hAnsi="Times New Roman" w:cs="Times New Roman"/>
        </w:rPr>
        <w:t>Hufkens</w:t>
      </w:r>
      <w:proofErr w:type="spellEnd"/>
      <w:r>
        <w:rPr>
          <w:rFonts w:ascii="Times New Roman" w:eastAsia="Times New Roman" w:hAnsi="Times New Roman" w:cs="Times New Roman"/>
        </w:rPr>
        <w:t xml:space="preserve">, T. Milliman, D. M. Aubrecht, M. E. Furze, B. </w:t>
      </w:r>
      <w:proofErr w:type="spellStart"/>
      <w:r>
        <w:rPr>
          <w:rFonts w:ascii="Times New Roman" w:eastAsia="Times New Roman" w:hAnsi="Times New Roman" w:cs="Times New Roman"/>
        </w:rPr>
        <w:t>Seyednasrollah</w:t>
      </w:r>
      <w:proofErr w:type="spellEnd"/>
      <w:r>
        <w:rPr>
          <w:rFonts w:ascii="Times New Roman" w:eastAsia="Times New Roman" w:hAnsi="Times New Roman" w:cs="Times New Roman"/>
        </w:rPr>
        <w:t xml:space="preserve">, M. B. </w:t>
      </w:r>
      <w:proofErr w:type="spellStart"/>
      <w:r>
        <w:rPr>
          <w:rFonts w:ascii="Times New Roman" w:eastAsia="Times New Roman" w:hAnsi="Times New Roman" w:cs="Times New Roman"/>
        </w:rPr>
        <w:t>Krassovski</w:t>
      </w:r>
      <w:proofErr w:type="spellEnd"/>
      <w:r>
        <w:rPr>
          <w:rFonts w:ascii="Times New Roman" w:eastAsia="Times New Roman" w:hAnsi="Times New Roman" w:cs="Times New Roman"/>
        </w:rPr>
        <w:t>, J. M. Latimer, W. R. Nettles, R. R. Heiderman, J. M. Warren, and P. J. Hanson. 2018. Ecosystem warming extends vegetation activity but heightens vulnerability to cold temperatures. Nature 560:368–371.</w:t>
      </w:r>
    </w:p>
    <w:p w14:paraId="3FB518B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Sakai, A., and · W Larcher. 1987. Frost Survival of Plants Responses and Adaptation to Freezing Stress. Springer-Verlag.</w:t>
      </w:r>
    </w:p>
    <w:p w14:paraId="2181574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The R Project for Statistical Computing. 2023, April 21. R Foundation for Statistical Computing, Vienna, Austria.</w:t>
      </w:r>
    </w:p>
    <w:p w14:paraId="79FF38B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USA National Phenology Network. 2023. Status of Spring. https://staging.usanpn.org/data/maps/spring.</w:t>
      </w:r>
    </w:p>
    <w:p w14:paraId="4F303F4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2013. Ontogenic changes rather than difference in temperature cause understory trees to leaf out earlier. New Phytologist 198:149–155.</w:t>
      </w:r>
    </w:p>
    <w:p w14:paraId="08F7EBB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and D. Basler. 2013. What role for photoperiod in the bud burst phenology of European beech. European Journal of Forest Research 132:1–8.</w:t>
      </w:r>
    </w:p>
    <w:p w14:paraId="2A1BC24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F. Baumgarten, C. Zohner, T. Rutishauser, B. </w:t>
      </w:r>
      <w:proofErr w:type="spellStart"/>
      <w:r>
        <w:rPr>
          <w:rFonts w:ascii="Times New Roman" w:eastAsia="Times New Roman" w:hAnsi="Times New Roman" w:cs="Times New Roman"/>
        </w:rPr>
        <w:t>Pietragalla</w:t>
      </w:r>
      <w:proofErr w:type="spellEnd"/>
      <w:r>
        <w:rPr>
          <w:rFonts w:ascii="Times New Roman" w:eastAsia="Times New Roman" w:hAnsi="Times New Roman" w:cs="Times New Roman"/>
        </w:rPr>
        <w:t>, R. Gehrig, J. Dai, H. Wang, Y. Aono, and T. H. Sparks. 2022. The great acceleration of plant phenological shifts. Nature Climate Change 12:300–302.</w:t>
      </w:r>
    </w:p>
    <w:p w14:paraId="05F8C0A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A. </w:t>
      </w:r>
      <w:proofErr w:type="spellStart"/>
      <w:r>
        <w:rPr>
          <w:rFonts w:ascii="Times New Roman" w:eastAsia="Times New Roman" w:hAnsi="Times New Roman" w:cs="Times New Roman"/>
        </w:rPr>
        <w:t>Bottero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Cailleret</w:t>
      </w:r>
      <w:proofErr w:type="spellEnd"/>
      <w:r>
        <w:rPr>
          <w:rFonts w:ascii="Times New Roman" w:eastAsia="Times New Roman" w:hAnsi="Times New Roman" w:cs="Times New Roman"/>
        </w:rPr>
        <w:t>, C. Bigler, P. Fonti, A. Gessler, M. Lévesque, B. Rohner, P. Weber, A. Rigling, and T. Wohlgemuth. 2019. Contrasting resistance and resilience to extreme drought and late spring frost in five major European tree species. Global Change Biology 25:3781–3792.</w:t>
      </w:r>
    </w:p>
    <w:p w14:paraId="3302F27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 Lenz, and C. Körner. 2014. The interaction between freezing tolerance and phenology in temperate deciduous trees. Frontiers in Plant Science 5:1-12.</w:t>
      </w:r>
    </w:p>
    <w:p w14:paraId="131BF95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Vitra</w:t>
      </w:r>
      <w:proofErr w:type="spellEnd"/>
      <w:r>
        <w:rPr>
          <w:rFonts w:ascii="Times New Roman" w:eastAsia="Times New Roman" w:hAnsi="Times New Roman" w:cs="Times New Roman"/>
        </w:rPr>
        <w:t xml:space="preserve">, A., A. Lenz, and Y. Vitasse. 2017. Frost hardening and </w:t>
      </w:r>
      <w:proofErr w:type="spellStart"/>
      <w:r>
        <w:rPr>
          <w:rFonts w:ascii="Times New Roman" w:eastAsia="Times New Roman" w:hAnsi="Times New Roman" w:cs="Times New Roman"/>
        </w:rPr>
        <w:t>dehardening</w:t>
      </w:r>
      <w:proofErr w:type="spellEnd"/>
      <w:r>
        <w:rPr>
          <w:rFonts w:ascii="Times New Roman" w:eastAsia="Times New Roman" w:hAnsi="Times New Roman" w:cs="Times New Roman"/>
        </w:rPr>
        <w:t xml:space="preserve"> potential in temperate trees from winter to budburst. New Phytologist 216:113–123.</w:t>
      </w:r>
    </w:p>
    <w:p w14:paraId="3338ACE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Willis, C. G., B. </w:t>
      </w:r>
      <w:proofErr w:type="spellStart"/>
      <w:r>
        <w:rPr>
          <w:rFonts w:ascii="Times New Roman" w:eastAsia="Times New Roman" w:hAnsi="Times New Roman" w:cs="Times New Roman"/>
        </w:rPr>
        <w:t>Ruhfel</w:t>
      </w:r>
      <w:proofErr w:type="spellEnd"/>
      <w:r>
        <w:rPr>
          <w:rFonts w:ascii="Times New Roman" w:eastAsia="Times New Roman" w:hAnsi="Times New Roman" w:cs="Times New Roman"/>
        </w:rPr>
        <w:t>, R. B. Primack, A. J. Miller-Rushing, and C. C. Davis. 2008. Phylogenetic patterns of species loss in Thoreau’s woods are driven by climate change. PNAS 105:17029–17033.</w:t>
      </w:r>
    </w:p>
    <w:p w14:paraId="204F271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Xiong, T., S. Du, H. Zhang, and X. Zhang. 2023. Satellite observed reversal in trends of spring phenology in the middle-high latitudes of the Northern Hemisphere during the global warming hiatus. Global Change Biology 29:2227–2241.</w:t>
      </w:r>
    </w:p>
    <w:p w14:paraId="179C58A8"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Yang, Q., Y. Gao, X. Wu, T. Moriguchi, S. Bai, and Y. Teng. 2021. Bud endodormancy in deciduous fruit trees: advances and prospects. Horticulture Research 8:1–11.</w:t>
      </w:r>
    </w:p>
    <w:p w14:paraId="6401E5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B. M. Benito, J.-C. Svenning, and S. S. Renner. 2016. Day length unlikely to constrain climate-driven shifts in leaf-out times of northern woody plants. Nature Climate Change 6:1120–1123.</w:t>
      </w:r>
    </w:p>
    <w:p w14:paraId="37D5AE2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Zohner, C. M., L. Mo, S. S. Renner, J.-C. Svenning, Y. Vitasse, B. M. Benito, A. Ordonez, F. Baumgarten, J.-F. Bastin, V. Sebald, P. B. Reich, J. Liang, G.-J. </w:t>
      </w:r>
      <w:proofErr w:type="spellStart"/>
      <w:r>
        <w:rPr>
          <w:rFonts w:ascii="Times New Roman" w:eastAsia="Times New Roman" w:hAnsi="Times New Roman" w:cs="Times New Roman"/>
        </w:rPr>
        <w:t>Nabuurs</w:t>
      </w:r>
      <w:proofErr w:type="spellEnd"/>
      <w:r>
        <w:rPr>
          <w:rFonts w:ascii="Times New Roman" w:eastAsia="Times New Roman" w:hAnsi="Times New Roman" w:cs="Times New Roman"/>
        </w:rPr>
        <w:t xml:space="preserve">, S. de-Miguel, G. Alberti, C. Antón-Fernández, R. Balazy, U.-B. </w:t>
      </w:r>
      <w:proofErr w:type="spellStart"/>
      <w:r>
        <w:rPr>
          <w:rFonts w:ascii="Times New Roman" w:eastAsia="Times New Roman" w:hAnsi="Times New Roman" w:cs="Times New Roman"/>
        </w:rPr>
        <w:t>Brändli</w:t>
      </w:r>
      <w:proofErr w:type="spellEnd"/>
      <w:r>
        <w:rPr>
          <w:rFonts w:ascii="Times New Roman" w:eastAsia="Times New Roman" w:hAnsi="Times New Roman" w:cs="Times New Roman"/>
        </w:rPr>
        <w:t xml:space="preserve">, H. Y. H. Chen, C. Chisholm, E. </w:t>
      </w:r>
      <w:proofErr w:type="spellStart"/>
      <w:r>
        <w:rPr>
          <w:rFonts w:ascii="Times New Roman" w:eastAsia="Times New Roman" w:hAnsi="Times New Roman" w:cs="Times New Roman"/>
        </w:rPr>
        <w:t>Cienciala</w:t>
      </w:r>
      <w:proofErr w:type="spellEnd"/>
      <w:r>
        <w:rPr>
          <w:rFonts w:ascii="Times New Roman" w:eastAsia="Times New Roman" w:hAnsi="Times New Roman" w:cs="Times New Roman"/>
        </w:rPr>
        <w:t xml:space="preserve">, S. Dayanandan, T. M. Fayle, L. </w:t>
      </w:r>
      <w:proofErr w:type="spellStart"/>
      <w:r>
        <w:rPr>
          <w:rFonts w:ascii="Times New Roman" w:eastAsia="Times New Roman" w:hAnsi="Times New Roman" w:cs="Times New Roman"/>
        </w:rPr>
        <w:t>Frizzera</w:t>
      </w:r>
      <w:proofErr w:type="spellEnd"/>
      <w:r>
        <w:rPr>
          <w:rFonts w:ascii="Times New Roman" w:eastAsia="Times New Roman" w:hAnsi="Times New Roman" w:cs="Times New Roman"/>
        </w:rPr>
        <w:t xml:space="preserve">, D. Gianelle, A. M. Jagodzinski, B. Jaroszewicz, T. Jucker, S. </w:t>
      </w:r>
      <w:proofErr w:type="spellStart"/>
      <w:r>
        <w:rPr>
          <w:rFonts w:ascii="Times New Roman" w:eastAsia="Times New Roman" w:hAnsi="Times New Roman" w:cs="Times New Roman"/>
        </w:rPr>
        <w:t>Kepfer</w:t>
      </w:r>
      <w:proofErr w:type="spellEnd"/>
      <w:r>
        <w:rPr>
          <w:rFonts w:ascii="Times New Roman" w:eastAsia="Times New Roman" w:hAnsi="Times New Roman" w:cs="Times New Roman"/>
        </w:rPr>
        <w:t xml:space="preserve">-Rojas, M. L. Khan, H. S. Kim, H. Korjus, V. K. Johannsen, D. </w:t>
      </w:r>
      <w:proofErr w:type="spellStart"/>
      <w:r>
        <w:rPr>
          <w:rFonts w:ascii="Times New Roman" w:eastAsia="Times New Roman" w:hAnsi="Times New Roman" w:cs="Times New Roman"/>
        </w:rPr>
        <w:t>Laarmann</w:t>
      </w:r>
      <w:proofErr w:type="spellEnd"/>
      <w:r>
        <w:rPr>
          <w:rFonts w:ascii="Times New Roman" w:eastAsia="Times New Roman" w:hAnsi="Times New Roman" w:cs="Times New Roman"/>
        </w:rPr>
        <w:t xml:space="preserve">, M. Lang, T. Zawila-Niedzwiecki, P. A. Niklaus, A. Paquette, H. </w:t>
      </w:r>
      <w:proofErr w:type="spellStart"/>
      <w:r>
        <w:rPr>
          <w:rFonts w:ascii="Times New Roman" w:eastAsia="Times New Roman" w:hAnsi="Times New Roman" w:cs="Times New Roman"/>
        </w:rPr>
        <w:t>Pretzsch</w:t>
      </w:r>
      <w:proofErr w:type="spellEnd"/>
      <w:r>
        <w:rPr>
          <w:rFonts w:ascii="Times New Roman" w:eastAsia="Times New Roman" w:hAnsi="Times New Roman" w:cs="Times New Roman"/>
        </w:rPr>
        <w:t xml:space="preserve">, P. Saikia, P. Schall, V. </w:t>
      </w:r>
      <w:proofErr w:type="spellStart"/>
      <w:r>
        <w:rPr>
          <w:rFonts w:ascii="Times New Roman" w:eastAsia="Times New Roman" w:hAnsi="Times New Roman" w:cs="Times New Roman"/>
        </w:rPr>
        <w:t>Šebeň</w:t>
      </w:r>
      <w:proofErr w:type="spellEnd"/>
      <w:r>
        <w:rPr>
          <w:rFonts w:ascii="Times New Roman" w:eastAsia="Times New Roman" w:hAnsi="Times New Roman" w:cs="Times New Roman"/>
        </w:rPr>
        <w:t>, M. Svoboda, E. Tikhonova, H. Viana, C. Zhang, X. Zhao, and T. W. Crowther. 2020. Late-spring frost risk between 1959 and 2017 decreased in North America but increased in Europe and Asia. Proceedings of the National Academy of Sciences 117:12192–12200.</w:t>
      </w:r>
    </w:p>
    <w:p w14:paraId="76AF61E2" w14:textId="0FE1B9AB" w:rsidR="008830CB" w:rsidRDefault="00000000" w:rsidP="008830CB">
      <w:pPr>
        <w:spacing w:line="480" w:lineRule="auto"/>
      </w:pPr>
      <w:bookmarkStart w:id="50" w:name="_heading=h.26in1rg" w:colFirst="0" w:colLast="0"/>
      <w:bookmarkEnd w:id="50"/>
      <w:r>
        <w:br w:type="page"/>
      </w:r>
      <w:sdt>
        <w:sdtPr>
          <w:tag w:val="goog_rdk_0"/>
          <w:id w:val="-1779403800"/>
        </w:sdtPr>
        <w:sdtContent/>
      </w:sdt>
      <w:r w:rsidR="008830CB" w:rsidRPr="008830CB">
        <w:rPr>
          <w:rFonts w:ascii="Times New Roman" w:eastAsia="Times New Roman" w:hAnsi="Times New Roman" w:cs="Times New Roman"/>
          <w:b/>
        </w:rPr>
        <w:t xml:space="preserve"> </w:t>
      </w:r>
      <w:r w:rsidR="008830CB">
        <w:rPr>
          <w:rFonts w:ascii="Times New Roman" w:eastAsia="Times New Roman" w:hAnsi="Times New Roman" w:cs="Times New Roman"/>
          <w:b/>
        </w:rPr>
        <w:t xml:space="preserve">Figure 1. </w:t>
      </w:r>
      <w:r w:rsidR="008830CB">
        <w:rPr>
          <w:rFonts w:ascii="Times New Roman" w:eastAsia="Times New Roman" w:hAnsi="Times New Roman" w:cs="Times New Roman"/>
        </w:rPr>
        <w:t>The number of days below -2°C by year between 1980 and 2023 at Clarksville, Tennessee, USA.</w:t>
      </w:r>
    </w:p>
    <w:p w14:paraId="414B0DD1" w14:textId="77777777" w:rsid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p>
    <w:p w14:paraId="4A8A2CE3" w14:textId="4DF9EF81" w:rsidR="008830CB" w:rsidRP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p w14:paraId="4B4B482F" w14:textId="77777777" w:rsidR="008830CB" w:rsidRDefault="008830CB">
      <w:r>
        <w:br w:type="page"/>
      </w:r>
    </w:p>
    <w:p w14:paraId="1B8651B4" w14:textId="31E8CE9E" w:rsidR="00192881" w:rsidRDefault="00000000">
      <w:pPr>
        <w:pBdr>
          <w:top w:val="nil"/>
          <w:left w:val="nil"/>
          <w:bottom w:val="nil"/>
          <w:right w:val="nil"/>
          <w:between w:val="nil"/>
        </w:pBdr>
        <w:spacing w:line="480" w:lineRule="auto"/>
        <w:ind w:left="720" w:hanging="720"/>
      </w:pPr>
      <w:r>
        <w:rPr>
          <w:rFonts w:ascii="Times New Roman" w:eastAsia="Times New Roman" w:hAnsi="Times New Roman" w:cs="Times New Roman"/>
          <w:b/>
          <w:color w:val="000000"/>
        </w:rPr>
        <w:lastRenderedPageBreak/>
        <w:t>Tables</w:t>
      </w:r>
    </w:p>
    <w:p w14:paraId="0AF929D4" w14:textId="77777777" w:rsidR="00192881"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Competing models during model selection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and phenological rating through spring leaf out. Selected models are based on AIC model selection and highlighted in Bold and italics. </w:t>
      </w:r>
    </w:p>
    <w:tbl>
      <w:tblPr>
        <w:tblStyle w:val="a"/>
        <w:tblW w:w="9350" w:type="dxa"/>
        <w:tblLayout w:type="fixed"/>
        <w:tblLook w:val="0400" w:firstRow="0" w:lastRow="0" w:firstColumn="0" w:lastColumn="0" w:noHBand="0" w:noVBand="1"/>
      </w:tblPr>
      <w:tblGrid>
        <w:gridCol w:w="355"/>
        <w:gridCol w:w="5310"/>
        <w:gridCol w:w="1350"/>
        <w:gridCol w:w="1284"/>
        <w:gridCol w:w="1051"/>
      </w:tblGrid>
      <w:tr w:rsidR="00192881" w14:paraId="3EBADCE4" w14:textId="77777777">
        <w:tc>
          <w:tcPr>
            <w:tcW w:w="9350" w:type="dxa"/>
            <w:gridSpan w:val="5"/>
            <w:tcBorders>
              <w:top w:val="single" w:sz="4" w:space="0" w:color="000000"/>
              <w:bottom w:val="single" w:sz="4" w:space="0" w:color="000000"/>
            </w:tcBorders>
            <w:shd w:val="clear" w:color="auto" w:fill="auto"/>
          </w:tcPr>
          <w:p w14:paraId="13C66FC7" w14:textId="77777777" w:rsidR="00192881" w:rsidRDefault="00000000">
            <w:pPr>
              <w:spacing w:line="480" w:lineRule="auto"/>
              <w:rPr>
                <w:rFonts w:ascii="Times New Roman" w:eastAsia="Times New Roman" w:hAnsi="Times New Roman" w:cs="Times New Roman"/>
                <w:b/>
              </w:rPr>
            </w:pPr>
            <w:bookmarkStart w:id="51" w:name="_heading=h.lnxbz9" w:colFirst="0" w:colLast="0"/>
            <w:bookmarkEnd w:id="51"/>
            <w:r>
              <w:rPr>
                <w:rFonts w:ascii="Times New Roman" w:eastAsia="Times New Roman" w:hAnsi="Times New Roman" w:cs="Times New Roman"/>
                <w:b/>
              </w:rPr>
              <w:t>Phenology</w:t>
            </w:r>
          </w:p>
        </w:tc>
      </w:tr>
      <w:tr w:rsidR="00192881" w14:paraId="28008BFB" w14:textId="77777777">
        <w:tc>
          <w:tcPr>
            <w:tcW w:w="355" w:type="dxa"/>
            <w:tcBorders>
              <w:top w:val="single" w:sz="4" w:space="0" w:color="000000"/>
            </w:tcBorders>
            <w:shd w:val="clear" w:color="auto" w:fill="auto"/>
          </w:tcPr>
          <w:p w14:paraId="21B8E821" w14:textId="77777777" w:rsidR="00192881" w:rsidRDefault="00192881">
            <w:pPr>
              <w:spacing w:line="480" w:lineRule="auto"/>
              <w:rPr>
                <w:rFonts w:ascii="Times New Roman" w:eastAsia="Times New Roman" w:hAnsi="Times New Roman" w:cs="Times New Roman"/>
                <w:u w:val="single"/>
              </w:rPr>
            </w:pPr>
          </w:p>
        </w:tc>
        <w:tc>
          <w:tcPr>
            <w:tcW w:w="5310" w:type="dxa"/>
            <w:tcBorders>
              <w:top w:val="single" w:sz="4" w:space="0" w:color="000000"/>
            </w:tcBorders>
            <w:shd w:val="clear" w:color="auto" w:fill="auto"/>
          </w:tcPr>
          <w:p w14:paraId="4DADF089" w14:textId="77777777" w:rsidR="00192881"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Model structure</w:t>
            </w:r>
          </w:p>
        </w:tc>
        <w:tc>
          <w:tcPr>
            <w:tcW w:w="1350" w:type="dxa"/>
            <w:tcBorders>
              <w:top w:val="single" w:sz="4" w:space="0" w:color="000000"/>
            </w:tcBorders>
            <w:shd w:val="clear" w:color="auto" w:fill="auto"/>
          </w:tcPr>
          <w:p w14:paraId="24F19A9A" w14:textId="77777777" w:rsidR="00192881" w:rsidRDefault="00000000">
            <w:pPr>
              <w:spacing w:line="480" w:lineRule="auto"/>
              <w:jc w:val="center"/>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df</w:t>
            </w:r>
            <w:proofErr w:type="spellEnd"/>
          </w:p>
        </w:tc>
        <w:tc>
          <w:tcPr>
            <w:tcW w:w="1284" w:type="dxa"/>
            <w:tcBorders>
              <w:top w:val="single" w:sz="4" w:space="0" w:color="000000"/>
            </w:tcBorders>
            <w:shd w:val="clear" w:color="auto" w:fill="auto"/>
          </w:tcPr>
          <w:p w14:paraId="63C4CFD3"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AIC</w:t>
            </w:r>
          </w:p>
        </w:tc>
        <w:tc>
          <w:tcPr>
            <w:tcW w:w="1051" w:type="dxa"/>
            <w:tcBorders>
              <w:top w:val="single" w:sz="4" w:space="0" w:color="000000"/>
            </w:tcBorders>
            <w:shd w:val="clear" w:color="auto" w:fill="auto"/>
          </w:tcPr>
          <w:p w14:paraId="1065AF3E"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ΔAIC</w:t>
            </w:r>
          </w:p>
        </w:tc>
      </w:tr>
      <w:tr w:rsidR="00192881" w14:paraId="168950CA" w14:textId="77777777">
        <w:tc>
          <w:tcPr>
            <w:tcW w:w="355" w:type="dxa"/>
            <w:shd w:val="clear" w:color="auto" w:fill="auto"/>
          </w:tcPr>
          <w:p w14:paraId="3806E75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7BE5AF32" w14:textId="77777777" w:rsidR="0019288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Julian Date + Year</w:t>
            </w:r>
          </w:p>
        </w:tc>
        <w:tc>
          <w:tcPr>
            <w:tcW w:w="1350" w:type="dxa"/>
            <w:shd w:val="clear" w:color="auto" w:fill="auto"/>
          </w:tcPr>
          <w:p w14:paraId="357F130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3</w:t>
            </w:r>
          </w:p>
        </w:tc>
        <w:tc>
          <w:tcPr>
            <w:tcW w:w="1284" w:type="dxa"/>
            <w:shd w:val="clear" w:color="auto" w:fill="auto"/>
          </w:tcPr>
          <w:p w14:paraId="6709520C"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436.6</w:t>
            </w:r>
          </w:p>
        </w:tc>
        <w:tc>
          <w:tcPr>
            <w:tcW w:w="1051" w:type="dxa"/>
            <w:shd w:val="clear" w:color="auto" w:fill="auto"/>
          </w:tcPr>
          <w:p w14:paraId="6B9D8F2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0.00</w:t>
            </w:r>
          </w:p>
        </w:tc>
      </w:tr>
      <w:tr w:rsidR="00192881" w14:paraId="68AA5ABC" w14:textId="77777777">
        <w:trPr>
          <w:trHeight w:val="100"/>
        </w:trPr>
        <w:tc>
          <w:tcPr>
            <w:tcW w:w="355" w:type="dxa"/>
            <w:shd w:val="clear" w:color="auto" w:fill="auto"/>
          </w:tcPr>
          <w:p w14:paraId="2CED20D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2011883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Year + Species</w:t>
            </w:r>
          </w:p>
        </w:tc>
        <w:tc>
          <w:tcPr>
            <w:tcW w:w="1350" w:type="dxa"/>
            <w:shd w:val="clear" w:color="auto" w:fill="auto"/>
          </w:tcPr>
          <w:p w14:paraId="5BA34A9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84" w:type="dxa"/>
            <w:shd w:val="clear" w:color="auto" w:fill="auto"/>
          </w:tcPr>
          <w:p w14:paraId="227288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438.2</w:t>
            </w:r>
          </w:p>
        </w:tc>
        <w:tc>
          <w:tcPr>
            <w:tcW w:w="1051" w:type="dxa"/>
            <w:shd w:val="clear" w:color="auto" w:fill="auto"/>
          </w:tcPr>
          <w:p w14:paraId="1EF6446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1.53</w:t>
            </w:r>
          </w:p>
        </w:tc>
      </w:tr>
      <w:tr w:rsidR="00192881" w14:paraId="2CB5F2D9" w14:textId="77777777">
        <w:trPr>
          <w:trHeight w:val="100"/>
        </w:trPr>
        <w:tc>
          <w:tcPr>
            <w:tcW w:w="9350" w:type="dxa"/>
            <w:gridSpan w:val="5"/>
            <w:shd w:val="clear" w:color="auto" w:fill="auto"/>
          </w:tcPr>
          <w:p w14:paraId="6A67D727"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261EBB72" w14:textId="77777777">
        <w:trPr>
          <w:trHeight w:val="100"/>
        </w:trPr>
        <w:tc>
          <w:tcPr>
            <w:tcW w:w="355" w:type="dxa"/>
            <w:shd w:val="clear" w:color="auto" w:fill="auto"/>
          </w:tcPr>
          <w:p w14:paraId="5B32361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3051E03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u w:val="single"/>
              </w:rPr>
              <w:t>Model structure</w:t>
            </w:r>
          </w:p>
        </w:tc>
        <w:tc>
          <w:tcPr>
            <w:tcW w:w="1350" w:type="dxa"/>
            <w:shd w:val="clear" w:color="auto" w:fill="auto"/>
          </w:tcPr>
          <w:p w14:paraId="50140309" w14:textId="77777777" w:rsidR="00192881" w:rsidRDefault="00000000">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b/>
                <w:u w:val="single"/>
              </w:rPr>
              <w:t>df</w:t>
            </w:r>
            <w:proofErr w:type="spellEnd"/>
          </w:p>
        </w:tc>
        <w:tc>
          <w:tcPr>
            <w:tcW w:w="1284" w:type="dxa"/>
            <w:shd w:val="clear" w:color="auto" w:fill="auto"/>
          </w:tcPr>
          <w:p w14:paraId="2AC554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AIC</w:t>
            </w:r>
          </w:p>
        </w:tc>
        <w:tc>
          <w:tcPr>
            <w:tcW w:w="1051" w:type="dxa"/>
            <w:shd w:val="clear" w:color="auto" w:fill="auto"/>
          </w:tcPr>
          <w:p w14:paraId="6F4E339B"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ΔAIC</w:t>
            </w:r>
          </w:p>
        </w:tc>
      </w:tr>
      <w:tr w:rsidR="00192881" w14:paraId="6E591756" w14:textId="77777777">
        <w:trPr>
          <w:trHeight w:val="100"/>
        </w:trPr>
        <w:tc>
          <w:tcPr>
            <w:tcW w:w="355" w:type="dxa"/>
            <w:shd w:val="clear" w:color="auto" w:fill="auto"/>
          </w:tcPr>
          <w:p w14:paraId="0409BAE4"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0453725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Year</w:t>
            </w:r>
          </w:p>
        </w:tc>
        <w:tc>
          <w:tcPr>
            <w:tcW w:w="1350" w:type="dxa"/>
            <w:shd w:val="clear" w:color="auto" w:fill="auto"/>
          </w:tcPr>
          <w:p w14:paraId="1055CE8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84" w:type="dxa"/>
            <w:shd w:val="clear" w:color="auto" w:fill="auto"/>
          </w:tcPr>
          <w:p w14:paraId="46E07B2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1181.4</w:t>
            </w:r>
          </w:p>
        </w:tc>
        <w:tc>
          <w:tcPr>
            <w:tcW w:w="1051" w:type="dxa"/>
            <w:shd w:val="clear" w:color="auto" w:fill="auto"/>
          </w:tcPr>
          <w:p w14:paraId="2CE1D29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w:t>
            </w:r>
          </w:p>
        </w:tc>
      </w:tr>
      <w:tr w:rsidR="00192881" w14:paraId="731DEF90" w14:textId="77777777">
        <w:trPr>
          <w:trHeight w:val="100"/>
        </w:trPr>
        <w:tc>
          <w:tcPr>
            <w:tcW w:w="355" w:type="dxa"/>
            <w:shd w:val="clear" w:color="auto" w:fill="auto"/>
          </w:tcPr>
          <w:p w14:paraId="6AE143B0"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5EEEA41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Year * Julian Date + Species</w:t>
            </w:r>
          </w:p>
        </w:tc>
        <w:tc>
          <w:tcPr>
            <w:tcW w:w="1350" w:type="dxa"/>
            <w:shd w:val="clear" w:color="auto" w:fill="auto"/>
          </w:tcPr>
          <w:p w14:paraId="041A92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84" w:type="dxa"/>
            <w:shd w:val="clear" w:color="auto" w:fill="auto"/>
          </w:tcPr>
          <w:p w14:paraId="0A79BB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1181.5</w:t>
            </w:r>
          </w:p>
        </w:tc>
        <w:tc>
          <w:tcPr>
            <w:tcW w:w="1051" w:type="dxa"/>
            <w:shd w:val="clear" w:color="auto" w:fill="auto"/>
          </w:tcPr>
          <w:p w14:paraId="7B25C5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r>
      <w:tr w:rsidR="00192881" w14:paraId="341A85B4" w14:textId="77777777">
        <w:trPr>
          <w:trHeight w:val="100"/>
        </w:trPr>
        <w:tc>
          <w:tcPr>
            <w:tcW w:w="355" w:type="dxa"/>
            <w:shd w:val="clear" w:color="auto" w:fill="auto"/>
          </w:tcPr>
          <w:p w14:paraId="5E7C669D"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579864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Species + Year</w:t>
            </w:r>
          </w:p>
        </w:tc>
        <w:tc>
          <w:tcPr>
            <w:tcW w:w="1350" w:type="dxa"/>
            <w:shd w:val="clear" w:color="auto" w:fill="auto"/>
          </w:tcPr>
          <w:p w14:paraId="022030B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84" w:type="dxa"/>
            <w:shd w:val="clear" w:color="auto" w:fill="auto"/>
          </w:tcPr>
          <w:p w14:paraId="27F908A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1181.2</w:t>
            </w:r>
          </w:p>
        </w:tc>
        <w:tc>
          <w:tcPr>
            <w:tcW w:w="1051" w:type="dxa"/>
            <w:shd w:val="clear" w:color="auto" w:fill="auto"/>
          </w:tcPr>
          <w:p w14:paraId="17CD253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0.75</w:t>
            </w:r>
          </w:p>
        </w:tc>
      </w:tr>
      <w:tr w:rsidR="00192881" w14:paraId="15274E0D" w14:textId="77777777">
        <w:trPr>
          <w:trHeight w:val="100"/>
        </w:trPr>
        <w:tc>
          <w:tcPr>
            <w:tcW w:w="355" w:type="dxa"/>
            <w:shd w:val="clear" w:color="auto" w:fill="auto"/>
          </w:tcPr>
          <w:p w14:paraId="78881D7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18E008BF"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Julian * Year</w:t>
            </w:r>
          </w:p>
        </w:tc>
        <w:tc>
          <w:tcPr>
            <w:tcW w:w="1350" w:type="dxa"/>
            <w:shd w:val="clear" w:color="auto" w:fill="auto"/>
          </w:tcPr>
          <w:p w14:paraId="65BC54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84" w:type="dxa"/>
            <w:shd w:val="clear" w:color="auto" w:fill="auto"/>
          </w:tcPr>
          <w:p w14:paraId="04F0D682"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1181.3</w:t>
            </w:r>
          </w:p>
        </w:tc>
        <w:tc>
          <w:tcPr>
            <w:tcW w:w="1051" w:type="dxa"/>
            <w:shd w:val="clear" w:color="auto" w:fill="auto"/>
          </w:tcPr>
          <w:p w14:paraId="2661E8A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0.85</w:t>
            </w:r>
          </w:p>
        </w:tc>
      </w:tr>
      <w:tr w:rsidR="00192881" w14:paraId="7EFC1436" w14:textId="77777777">
        <w:trPr>
          <w:trHeight w:val="100"/>
        </w:trPr>
        <w:tc>
          <w:tcPr>
            <w:tcW w:w="355" w:type="dxa"/>
            <w:shd w:val="clear" w:color="auto" w:fill="auto"/>
          </w:tcPr>
          <w:p w14:paraId="1FE9F41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D46902A"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i/>
              </w:rPr>
              <w:t>Julian Date + Species</w:t>
            </w:r>
          </w:p>
        </w:tc>
        <w:tc>
          <w:tcPr>
            <w:tcW w:w="1350" w:type="dxa"/>
            <w:shd w:val="clear" w:color="auto" w:fill="auto"/>
          </w:tcPr>
          <w:p w14:paraId="47158BB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5</w:t>
            </w:r>
          </w:p>
        </w:tc>
        <w:tc>
          <w:tcPr>
            <w:tcW w:w="1284" w:type="dxa"/>
            <w:shd w:val="clear" w:color="auto" w:fill="auto"/>
          </w:tcPr>
          <w:p w14:paraId="209E2AC6"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1181.1</w:t>
            </w:r>
          </w:p>
        </w:tc>
        <w:tc>
          <w:tcPr>
            <w:tcW w:w="1051" w:type="dxa"/>
            <w:shd w:val="clear" w:color="auto" w:fill="auto"/>
          </w:tcPr>
          <w:p w14:paraId="6EDBBD5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1.63</w:t>
            </w:r>
          </w:p>
        </w:tc>
      </w:tr>
    </w:tbl>
    <w:p w14:paraId="27A058D3" w14:textId="77777777" w:rsidR="00192881" w:rsidRDefault="00000000">
      <w:pPr>
        <w:rPr>
          <w:rFonts w:ascii="Times New Roman" w:eastAsia="Times New Roman" w:hAnsi="Times New Roman" w:cs="Times New Roman"/>
        </w:rPr>
      </w:pPr>
      <w:r>
        <w:br w:type="page"/>
      </w:r>
    </w:p>
    <w:p w14:paraId="4D7C5E3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Model outputs for the selected models. </w:t>
      </w:r>
      <w:r>
        <w:rPr>
          <w:rFonts w:ascii="Times New Roman" w:eastAsia="Times New Roman" w:hAnsi="Times New Roman" w:cs="Times New Roman"/>
          <w:i/>
        </w:rPr>
        <w:t>Acer saccharum</w:t>
      </w:r>
      <w:r>
        <w:rPr>
          <w:rFonts w:ascii="Times New Roman" w:eastAsia="Times New Roman" w:hAnsi="Times New Roman" w:cs="Times New Roman"/>
        </w:rPr>
        <w:t xml:space="preserve"> is used as the reference when species was included in the best model (see Table 3 for species pairwise comparisons).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333"/>
        <w:gridCol w:w="2637"/>
        <w:gridCol w:w="2104"/>
        <w:gridCol w:w="2063"/>
        <w:gridCol w:w="1062"/>
        <w:gridCol w:w="1161"/>
      </w:tblGrid>
      <w:tr w:rsidR="00192881" w14:paraId="547AF87B" w14:textId="77777777">
        <w:tc>
          <w:tcPr>
            <w:tcW w:w="9360" w:type="dxa"/>
            <w:gridSpan w:val="6"/>
            <w:tcBorders>
              <w:top w:val="single" w:sz="4" w:space="0" w:color="000000"/>
              <w:bottom w:val="single" w:sz="4" w:space="0" w:color="000000"/>
            </w:tcBorders>
          </w:tcPr>
          <w:p w14:paraId="37370300"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Phenology</w:t>
            </w:r>
          </w:p>
        </w:tc>
      </w:tr>
      <w:tr w:rsidR="00084618" w14:paraId="695D9816" w14:textId="77777777">
        <w:tc>
          <w:tcPr>
            <w:tcW w:w="333" w:type="dxa"/>
            <w:tcBorders>
              <w:top w:val="single" w:sz="4" w:space="0" w:color="000000"/>
            </w:tcBorders>
          </w:tcPr>
          <w:p w14:paraId="0C9B6C9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41A19188" w14:textId="77777777" w:rsidR="00084618" w:rsidRDefault="00084618" w:rsidP="00084618">
            <w:pPr>
              <w:spacing w:line="480" w:lineRule="auto"/>
              <w:rPr>
                <w:rFonts w:ascii="Times New Roman" w:eastAsia="Times New Roman" w:hAnsi="Times New Roman" w:cs="Times New Roman"/>
                <w:color w:val="000000"/>
              </w:rPr>
            </w:pPr>
          </w:p>
        </w:tc>
        <w:tc>
          <w:tcPr>
            <w:tcW w:w="2104" w:type="dxa"/>
            <w:tcBorders>
              <w:top w:val="single" w:sz="4" w:space="0" w:color="000000"/>
            </w:tcBorders>
            <w:vAlign w:val="bottom"/>
          </w:tcPr>
          <w:p w14:paraId="6E58DC7B" w14:textId="77777777" w:rsidR="00084618" w:rsidRDefault="00084618" w:rsidP="00084618">
            <w:pPr>
              <w:spacing w:line="480" w:lineRule="auto"/>
              <w:jc w:val="right"/>
            </w:pPr>
            <w:r>
              <w:rPr>
                <w:rFonts w:ascii="Times New Roman" w:eastAsia="Times New Roman" w:hAnsi="Times New Roman" w:cs="Times New Roman"/>
                <w:b/>
                <w:color w:val="000000"/>
                <w:u w:val="single"/>
              </w:rPr>
              <w:t>Estimate</w:t>
            </w:r>
          </w:p>
        </w:tc>
        <w:tc>
          <w:tcPr>
            <w:tcW w:w="2063" w:type="dxa"/>
            <w:tcBorders>
              <w:top w:val="single" w:sz="4" w:space="0" w:color="000000"/>
            </w:tcBorders>
            <w:vAlign w:val="bottom"/>
          </w:tcPr>
          <w:p w14:paraId="620F3EDC"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Standard Error</w:t>
            </w:r>
          </w:p>
        </w:tc>
        <w:tc>
          <w:tcPr>
            <w:tcW w:w="1062" w:type="dxa"/>
            <w:tcBorders>
              <w:top w:val="single" w:sz="4" w:space="0" w:color="000000"/>
            </w:tcBorders>
            <w:vAlign w:val="bottom"/>
          </w:tcPr>
          <w:p w14:paraId="7DEB789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T-value</w:t>
            </w:r>
          </w:p>
        </w:tc>
        <w:tc>
          <w:tcPr>
            <w:tcW w:w="1161" w:type="dxa"/>
            <w:tcBorders>
              <w:top w:val="single" w:sz="4" w:space="0" w:color="000000"/>
            </w:tcBorders>
            <w:vAlign w:val="bottom"/>
          </w:tcPr>
          <w:p w14:paraId="4D7DACDE"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u w:val="single"/>
              </w:rPr>
              <w:t>P-value</w:t>
            </w:r>
          </w:p>
        </w:tc>
      </w:tr>
      <w:tr w:rsidR="00084618" w14:paraId="42D4CF1F" w14:textId="77777777">
        <w:tc>
          <w:tcPr>
            <w:tcW w:w="333" w:type="dxa"/>
            <w:tcBorders>
              <w:top w:val="single" w:sz="4" w:space="0" w:color="000000"/>
            </w:tcBorders>
          </w:tcPr>
          <w:p w14:paraId="46A08338"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16D6E585"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tcBorders>
              <w:top w:val="single" w:sz="4" w:space="0" w:color="000000"/>
            </w:tcBorders>
            <w:vAlign w:val="bottom"/>
          </w:tcPr>
          <w:p w14:paraId="4D2FE18D" w14:textId="77777777" w:rsidR="00084618" w:rsidRDefault="00000000" w:rsidP="00084618">
            <w:pPr>
              <w:spacing w:line="480" w:lineRule="auto"/>
              <w:jc w:val="right"/>
              <w:rPr>
                <w:rFonts w:ascii="Times New Roman" w:eastAsia="Times New Roman" w:hAnsi="Times New Roman" w:cs="Times New Roman"/>
                <w:color w:val="000000"/>
              </w:rPr>
            </w:pPr>
            <w:sdt>
              <w:sdtPr>
                <w:tag w:val="goog_rdk_1"/>
                <w:id w:val="954836293"/>
              </w:sdtPr>
              <w:sdtContent/>
            </w:sdt>
            <w:r w:rsidR="00084618">
              <w:rPr>
                <w:rFonts w:ascii="Times New Roman" w:eastAsia="Times New Roman" w:hAnsi="Times New Roman" w:cs="Times New Roman"/>
                <w:color w:val="000000"/>
              </w:rPr>
              <w:t>4.403 x 10</w:t>
            </w:r>
            <w:r w:rsidR="00084618" w:rsidRPr="00084618">
              <w:rPr>
                <w:rFonts w:ascii="Times New Roman" w:eastAsia="Times New Roman" w:hAnsi="Times New Roman" w:cs="Times New Roman"/>
                <w:color w:val="000000"/>
                <w:vertAlign w:val="superscript"/>
              </w:rPr>
              <w:t>4</w:t>
            </w:r>
          </w:p>
        </w:tc>
        <w:tc>
          <w:tcPr>
            <w:tcW w:w="2063" w:type="dxa"/>
            <w:tcBorders>
              <w:top w:val="single" w:sz="4" w:space="0" w:color="000000"/>
            </w:tcBorders>
            <w:vAlign w:val="bottom"/>
          </w:tcPr>
          <w:p w14:paraId="40ECCDF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2.777 x 10</w:t>
            </w:r>
            <w:r w:rsidRPr="00084618">
              <w:rPr>
                <w:rFonts w:ascii="Times New Roman" w:eastAsia="Times New Roman" w:hAnsi="Times New Roman" w:cs="Times New Roman"/>
                <w:color w:val="000000"/>
                <w:vertAlign w:val="superscript"/>
              </w:rPr>
              <w:t>3</w:t>
            </w:r>
          </w:p>
        </w:tc>
        <w:tc>
          <w:tcPr>
            <w:tcW w:w="1062" w:type="dxa"/>
            <w:tcBorders>
              <w:top w:val="single" w:sz="4" w:space="0" w:color="000000"/>
            </w:tcBorders>
            <w:vAlign w:val="bottom"/>
          </w:tcPr>
          <w:p w14:paraId="57A569B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tcBorders>
              <w:top w:val="single" w:sz="4" w:space="0" w:color="000000"/>
            </w:tcBorders>
            <w:vAlign w:val="bottom"/>
          </w:tcPr>
          <w:p w14:paraId="7FD5A982"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2DC80DCD" w14:textId="77777777">
        <w:tc>
          <w:tcPr>
            <w:tcW w:w="333" w:type="dxa"/>
          </w:tcPr>
          <w:p w14:paraId="791AAB81"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0F326C80"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vAlign w:val="bottom"/>
          </w:tcPr>
          <w:p w14:paraId="1C792F10"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7.389 x 10</w:t>
            </w:r>
            <w:r w:rsidRPr="00084618">
              <w:rPr>
                <w:rFonts w:ascii="Times New Roman" w:eastAsia="Times New Roman" w:hAnsi="Times New Roman" w:cs="Times New Roman"/>
                <w:color w:val="000000"/>
                <w:vertAlign w:val="superscript"/>
              </w:rPr>
              <w:t>-7</w:t>
            </w:r>
          </w:p>
        </w:tc>
        <w:tc>
          <w:tcPr>
            <w:tcW w:w="2063" w:type="dxa"/>
            <w:vAlign w:val="bottom"/>
          </w:tcPr>
          <w:p w14:paraId="700F340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rPr>
              <w:t>65 x 10</w:t>
            </w:r>
            <w:r w:rsidRPr="00084618">
              <w:rPr>
                <w:rFonts w:ascii="Times New Roman" w:eastAsia="Times New Roman" w:hAnsi="Times New Roman" w:cs="Times New Roman"/>
                <w:color w:val="000000"/>
                <w:vertAlign w:val="superscript"/>
              </w:rPr>
              <w:t>-8</w:t>
            </w:r>
          </w:p>
        </w:tc>
        <w:tc>
          <w:tcPr>
            <w:tcW w:w="1062" w:type="dxa"/>
            <w:vAlign w:val="bottom"/>
          </w:tcPr>
          <w:p w14:paraId="124AF73D"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15.84</w:t>
            </w:r>
          </w:p>
        </w:tc>
        <w:tc>
          <w:tcPr>
            <w:tcW w:w="1161" w:type="dxa"/>
            <w:vAlign w:val="bottom"/>
          </w:tcPr>
          <w:p w14:paraId="60FB8FC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3AAEB24" w14:textId="77777777">
        <w:tc>
          <w:tcPr>
            <w:tcW w:w="333" w:type="dxa"/>
          </w:tcPr>
          <w:p w14:paraId="6EC64E02"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48AB8914"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2104" w:type="dxa"/>
            <w:vAlign w:val="bottom"/>
          </w:tcPr>
          <w:p w14:paraId="77B6A2E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-22.38</w:t>
            </w:r>
          </w:p>
        </w:tc>
        <w:tc>
          <w:tcPr>
            <w:tcW w:w="2063" w:type="dxa"/>
            <w:vAlign w:val="bottom"/>
          </w:tcPr>
          <w:p w14:paraId="34943B3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1.411</w:t>
            </w:r>
          </w:p>
        </w:tc>
        <w:tc>
          <w:tcPr>
            <w:tcW w:w="1062" w:type="dxa"/>
            <w:vAlign w:val="bottom"/>
          </w:tcPr>
          <w:p w14:paraId="35B0183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vAlign w:val="bottom"/>
          </w:tcPr>
          <w:p w14:paraId="3F9E36D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7972182" w14:textId="77777777">
        <w:tc>
          <w:tcPr>
            <w:tcW w:w="9360" w:type="dxa"/>
            <w:gridSpan w:val="6"/>
            <w:tcBorders>
              <w:bottom w:val="single" w:sz="4" w:space="0" w:color="000000"/>
            </w:tcBorders>
          </w:tcPr>
          <w:p w14:paraId="3F0B826B"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084618" w14:paraId="3E66372D" w14:textId="77777777">
        <w:tc>
          <w:tcPr>
            <w:tcW w:w="333" w:type="dxa"/>
          </w:tcPr>
          <w:p w14:paraId="3BED3B8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1710EEC7"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vAlign w:val="bottom"/>
          </w:tcPr>
          <w:p w14:paraId="7FA5082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-20.57</w:t>
            </w:r>
          </w:p>
        </w:tc>
        <w:tc>
          <w:tcPr>
            <w:tcW w:w="2063" w:type="dxa"/>
            <w:vAlign w:val="bottom"/>
          </w:tcPr>
          <w:p w14:paraId="7935D0E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062" w:type="dxa"/>
            <w:vAlign w:val="bottom"/>
          </w:tcPr>
          <w:p w14:paraId="209BEB9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-22.05</w:t>
            </w:r>
          </w:p>
        </w:tc>
        <w:tc>
          <w:tcPr>
            <w:tcW w:w="1161" w:type="dxa"/>
            <w:vAlign w:val="bottom"/>
          </w:tcPr>
          <w:p w14:paraId="18A99FD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r w:rsidR="00084618" w14:paraId="0547E173" w14:textId="77777777">
        <w:tc>
          <w:tcPr>
            <w:tcW w:w="333" w:type="dxa"/>
          </w:tcPr>
          <w:p w14:paraId="725F9009"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5725AF8A"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Fagus grandifolia</w:t>
            </w:r>
          </w:p>
        </w:tc>
        <w:tc>
          <w:tcPr>
            <w:tcW w:w="2104" w:type="dxa"/>
            <w:vAlign w:val="bottom"/>
          </w:tcPr>
          <w:p w14:paraId="5BCC2E27"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-2.03</w:t>
            </w:r>
          </w:p>
        </w:tc>
        <w:tc>
          <w:tcPr>
            <w:tcW w:w="2063" w:type="dxa"/>
            <w:vAlign w:val="bottom"/>
          </w:tcPr>
          <w:p w14:paraId="4313730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5C30736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-3.30</w:t>
            </w:r>
          </w:p>
        </w:tc>
        <w:tc>
          <w:tcPr>
            <w:tcW w:w="1161" w:type="dxa"/>
            <w:vAlign w:val="bottom"/>
          </w:tcPr>
          <w:p w14:paraId="49C77E5F"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0.001</w:t>
            </w:r>
          </w:p>
        </w:tc>
      </w:tr>
      <w:tr w:rsidR="00084618" w14:paraId="7CFEF58E" w14:textId="77777777">
        <w:tc>
          <w:tcPr>
            <w:tcW w:w="333" w:type="dxa"/>
          </w:tcPr>
          <w:p w14:paraId="31A0B19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7CC92219"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Liriodendron tulipifera</w:t>
            </w:r>
          </w:p>
        </w:tc>
        <w:tc>
          <w:tcPr>
            <w:tcW w:w="2104" w:type="dxa"/>
            <w:vAlign w:val="bottom"/>
          </w:tcPr>
          <w:p w14:paraId="4B2E272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-1.61</w:t>
            </w:r>
          </w:p>
        </w:tc>
        <w:tc>
          <w:tcPr>
            <w:tcW w:w="2063" w:type="dxa"/>
            <w:vAlign w:val="bottom"/>
          </w:tcPr>
          <w:p w14:paraId="44A09F4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610AD1F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-2.62</w:t>
            </w:r>
          </w:p>
        </w:tc>
        <w:tc>
          <w:tcPr>
            <w:tcW w:w="1161" w:type="dxa"/>
            <w:vAlign w:val="bottom"/>
          </w:tcPr>
          <w:p w14:paraId="7725B78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0.009</w:t>
            </w:r>
          </w:p>
        </w:tc>
      </w:tr>
      <w:tr w:rsidR="00084618" w14:paraId="76B69C93" w14:textId="77777777">
        <w:tc>
          <w:tcPr>
            <w:tcW w:w="333" w:type="dxa"/>
            <w:tcBorders>
              <w:bottom w:val="single" w:sz="4" w:space="0" w:color="000000"/>
            </w:tcBorders>
          </w:tcPr>
          <w:p w14:paraId="5C1F534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bottom w:val="single" w:sz="4" w:space="0" w:color="000000"/>
            </w:tcBorders>
            <w:vAlign w:val="bottom"/>
          </w:tcPr>
          <w:p w14:paraId="38CAAD06"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tcBorders>
              <w:bottom w:val="single" w:sz="4" w:space="0" w:color="000000"/>
            </w:tcBorders>
            <w:vAlign w:val="bottom"/>
          </w:tcPr>
          <w:p w14:paraId="525C9E0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2063" w:type="dxa"/>
            <w:tcBorders>
              <w:bottom w:val="single" w:sz="4" w:space="0" w:color="000000"/>
            </w:tcBorders>
            <w:vAlign w:val="bottom"/>
          </w:tcPr>
          <w:p w14:paraId="4627BDD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62" w:type="dxa"/>
            <w:tcBorders>
              <w:bottom w:val="single" w:sz="4" w:space="0" w:color="000000"/>
            </w:tcBorders>
            <w:vAlign w:val="bottom"/>
          </w:tcPr>
          <w:p w14:paraId="7DAA197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10.43</w:t>
            </w:r>
          </w:p>
        </w:tc>
        <w:tc>
          <w:tcPr>
            <w:tcW w:w="1161" w:type="dxa"/>
            <w:tcBorders>
              <w:bottom w:val="single" w:sz="4" w:space="0" w:color="000000"/>
            </w:tcBorders>
            <w:vAlign w:val="bottom"/>
          </w:tcPr>
          <w:p w14:paraId="01A01E4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bl>
    <w:p w14:paraId="56A1AD3C" w14:textId="77777777" w:rsidR="00192881" w:rsidRDefault="00000000">
      <w:pPr>
        <w:rPr>
          <w:rFonts w:ascii="Times New Roman" w:eastAsia="Times New Roman" w:hAnsi="Times New Roman" w:cs="Times New Roman"/>
        </w:rPr>
      </w:pPr>
      <w:r>
        <w:br w:type="page"/>
      </w:r>
    </w:p>
    <w:p w14:paraId="137FC984"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Model outputs from Tukey's Honest Significant Difference (HSD) test for species pairwise comparisons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355"/>
        <w:gridCol w:w="4319"/>
        <w:gridCol w:w="2338"/>
        <w:gridCol w:w="2338"/>
      </w:tblGrid>
      <w:tr w:rsidR="00192881" w14:paraId="666CE78D" w14:textId="77777777">
        <w:tc>
          <w:tcPr>
            <w:tcW w:w="9350" w:type="dxa"/>
            <w:gridSpan w:val="4"/>
            <w:tcBorders>
              <w:top w:val="single" w:sz="4" w:space="0" w:color="000000"/>
              <w:bottom w:val="single" w:sz="4" w:space="0" w:color="000000"/>
            </w:tcBorders>
          </w:tcPr>
          <w:p w14:paraId="286283F4" w14:textId="77777777" w:rsidR="00192881" w:rsidRDefault="00000000">
            <w:pPr>
              <w:spacing w:line="480" w:lineRule="auto"/>
              <w:rPr>
                <w:rFonts w:ascii="Times New Roman" w:eastAsia="Times New Roman" w:hAnsi="Times New Roman" w:cs="Times New Roman"/>
                <w:b/>
                <w:vertAlign w:val="subscript"/>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0E06A424" w14:textId="77777777">
        <w:tc>
          <w:tcPr>
            <w:tcW w:w="355" w:type="dxa"/>
            <w:tcBorders>
              <w:top w:val="single" w:sz="4" w:space="0" w:color="000000"/>
            </w:tcBorders>
          </w:tcPr>
          <w:p w14:paraId="7AFC0A19" w14:textId="77777777" w:rsidR="00192881" w:rsidRDefault="00192881">
            <w:pPr>
              <w:spacing w:line="480" w:lineRule="auto"/>
              <w:rPr>
                <w:rFonts w:ascii="Times New Roman" w:eastAsia="Times New Roman" w:hAnsi="Times New Roman" w:cs="Times New Roman"/>
              </w:rPr>
            </w:pPr>
          </w:p>
        </w:tc>
        <w:tc>
          <w:tcPr>
            <w:tcW w:w="4319" w:type="dxa"/>
            <w:tcBorders>
              <w:top w:val="single" w:sz="4" w:space="0" w:color="000000"/>
            </w:tcBorders>
          </w:tcPr>
          <w:p w14:paraId="321C6748" w14:textId="77777777" w:rsidR="00192881" w:rsidRDefault="00192881">
            <w:pPr>
              <w:spacing w:line="480" w:lineRule="auto"/>
              <w:rPr>
                <w:rFonts w:ascii="Times New Roman" w:eastAsia="Times New Roman" w:hAnsi="Times New Roman" w:cs="Times New Roman"/>
                <w:u w:val="single"/>
              </w:rPr>
            </w:pPr>
          </w:p>
        </w:tc>
        <w:tc>
          <w:tcPr>
            <w:tcW w:w="2338" w:type="dxa"/>
            <w:tcBorders>
              <w:top w:val="single" w:sz="4" w:space="0" w:color="000000"/>
            </w:tcBorders>
          </w:tcPr>
          <w:p w14:paraId="06B2F4ED"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Intercept</w:t>
            </w:r>
          </w:p>
        </w:tc>
        <w:tc>
          <w:tcPr>
            <w:tcW w:w="2338" w:type="dxa"/>
            <w:tcBorders>
              <w:top w:val="single" w:sz="4" w:space="0" w:color="000000"/>
            </w:tcBorders>
          </w:tcPr>
          <w:p w14:paraId="1A6ACB51"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P-value</w:t>
            </w:r>
          </w:p>
        </w:tc>
      </w:tr>
      <w:tr w:rsidR="00192881" w14:paraId="75720815" w14:textId="77777777">
        <w:tc>
          <w:tcPr>
            <w:tcW w:w="355" w:type="dxa"/>
          </w:tcPr>
          <w:p w14:paraId="2FD3B805" w14:textId="77777777" w:rsidR="00192881" w:rsidRDefault="00192881">
            <w:pPr>
              <w:spacing w:line="480" w:lineRule="auto"/>
              <w:rPr>
                <w:rFonts w:ascii="Times New Roman" w:eastAsia="Times New Roman" w:hAnsi="Times New Roman" w:cs="Times New Roman"/>
              </w:rPr>
            </w:pPr>
          </w:p>
        </w:tc>
        <w:tc>
          <w:tcPr>
            <w:tcW w:w="4319" w:type="dxa"/>
          </w:tcPr>
          <w:p w14:paraId="68476178"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F. grandifolia </w:t>
            </w:r>
          </w:p>
        </w:tc>
        <w:tc>
          <w:tcPr>
            <w:tcW w:w="2338" w:type="dxa"/>
          </w:tcPr>
          <w:p w14:paraId="157327A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2338" w:type="dxa"/>
          </w:tcPr>
          <w:p w14:paraId="7DC4796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192881" w14:paraId="1B316B08" w14:textId="77777777">
        <w:tc>
          <w:tcPr>
            <w:tcW w:w="355" w:type="dxa"/>
          </w:tcPr>
          <w:p w14:paraId="32ACF927" w14:textId="77777777" w:rsidR="00192881" w:rsidRDefault="00192881">
            <w:pPr>
              <w:spacing w:line="480" w:lineRule="auto"/>
              <w:rPr>
                <w:rFonts w:ascii="Times New Roman" w:eastAsia="Times New Roman" w:hAnsi="Times New Roman" w:cs="Times New Roman"/>
              </w:rPr>
            </w:pPr>
          </w:p>
        </w:tc>
        <w:tc>
          <w:tcPr>
            <w:tcW w:w="4319" w:type="dxa"/>
          </w:tcPr>
          <w:p w14:paraId="30DF19D2"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A. saccharum - L. tulipifera</w:t>
            </w:r>
          </w:p>
        </w:tc>
        <w:tc>
          <w:tcPr>
            <w:tcW w:w="2338" w:type="dxa"/>
          </w:tcPr>
          <w:p w14:paraId="79EE602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-2.62</w:t>
            </w:r>
          </w:p>
        </w:tc>
        <w:tc>
          <w:tcPr>
            <w:tcW w:w="2338" w:type="dxa"/>
          </w:tcPr>
          <w:p w14:paraId="48EBDA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0.024</w:t>
            </w:r>
          </w:p>
        </w:tc>
      </w:tr>
      <w:tr w:rsidR="00192881" w14:paraId="4986432C" w14:textId="77777777">
        <w:tc>
          <w:tcPr>
            <w:tcW w:w="355" w:type="dxa"/>
            <w:tcBorders>
              <w:bottom w:val="single" w:sz="4" w:space="0" w:color="000000"/>
            </w:tcBorders>
          </w:tcPr>
          <w:p w14:paraId="51E3C442" w14:textId="77777777" w:rsidR="00192881" w:rsidRDefault="00192881">
            <w:pPr>
              <w:spacing w:line="480" w:lineRule="auto"/>
              <w:rPr>
                <w:rFonts w:ascii="Times New Roman" w:eastAsia="Times New Roman" w:hAnsi="Times New Roman" w:cs="Times New Roman"/>
              </w:rPr>
            </w:pPr>
          </w:p>
        </w:tc>
        <w:tc>
          <w:tcPr>
            <w:tcW w:w="4319" w:type="dxa"/>
            <w:tcBorders>
              <w:bottom w:val="single" w:sz="4" w:space="0" w:color="000000"/>
            </w:tcBorders>
          </w:tcPr>
          <w:p w14:paraId="29ECF437"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 grandifolia - L. tulipifera</w:t>
            </w:r>
          </w:p>
        </w:tc>
        <w:tc>
          <w:tcPr>
            <w:tcW w:w="2338" w:type="dxa"/>
            <w:tcBorders>
              <w:bottom w:val="single" w:sz="4" w:space="0" w:color="000000"/>
            </w:tcBorders>
          </w:tcPr>
          <w:p w14:paraId="0261AC77"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2338" w:type="dxa"/>
            <w:tcBorders>
              <w:bottom w:val="single" w:sz="4" w:space="0" w:color="000000"/>
            </w:tcBorders>
          </w:tcPr>
          <w:p w14:paraId="7821F37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0.778</w:t>
            </w:r>
          </w:p>
        </w:tc>
      </w:tr>
    </w:tbl>
    <w:p w14:paraId="3ECBD437" w14:textId="77777777" w:rsidR="00192881" w:rsidRDefault="00000000">
      <w:pPr>
        <w:spacing w:line="480" w:lineRule="auto"/>
        <w:rPr>
          <w:rFonts w:ascii="Times New Roman" w:eastAsia="Times New Roman" w:hAnsi="Times New Roman" w:cs="Times New Roman"/>
          <w:b/>
          <w:color w:val="000000"/>
        </w:rPr>
      </w:pPr>
      <w:r>
        <w:br w:type="page"/>
      </w:r>
    </w:p>
    <w:p w14:paraId="2C9904AB"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Figures</w:t>
      </w:r>
    </w:p>
    <w:p w14:paraId="0554E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3298A65" wp14:editId="2A31EBAB">
            <wp:extent cx="5408579" cy="3715966"/>
            <wp:effectExtent l="0" t="0" r="190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44942" cy="3740949"/>
                    </a:xfrm>
                    <a:prstGeom prst="rect">
                      <a:avLst/>
                    </a:prstGeom>
                    <a:ln/>
                  </pic:spPr>
                </pic:pic>
              </a:graphicData>
            </a:graphic>
          </wp:inline>
        </w:drawing>
      </w:r>
    </w:p>
    <w:p w14:paraId="24459E8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The number of days below -2°C by year between 1980 and 2023 at Clarksville, Tennessee, USA.</w:t>
      </w:r>
      <w:r>
        <w:br w:type="page"/>
      </w:r>
    </w:p>
    <w:p w14:paraId="1DE0080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69DCB50" wp14:editId="3C7149B8">
            <wp:extent cx="6217920" cy="4654660"/>
            <wp:effectExtent l="0" t="0" r="5080" b="635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217920" cy="4654660"/>
                    </a:xfrm>
                    <a:prstGeom prst="rect">
                      <a:avLst/>
                    </a:prstGeom>
                    <a:ln/>
                  </pic:spPr>
                </pic:pic>
              </a:graphicData>
            </a:graphic>
          </wp:inline>
        </w:drawing>
      </w:r>
    </w:p>
    <w:p w14:paraId="36A18E20" w14:textId="3CDCA5DF"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r w:rsidR="00907199">
        <w:rPr>
          <w:rFonts w:ascii="Times New Roman" w:eastAsia="Times New Roman" w:hAnsi="Times New Roman" w:cs="Times New Roman"/>
          <w:color w:val="000000"/>
        </w:rPr>
        <w:t>.</w:t>
      </w:r>
      <w:r>
        <w:rPr>
          <w:rFonts w:ascii="Times New Roman" w:eastAsia="Times New Roman" w:hAnsi="Times New Roman" w:cs="Times New Roman"/>
        </w:rPr>
        <w:t xml:space="preserve"> </w:t>
      </w:r>
      <w:r>
        <w:br w:type="page"/>
      </w:r>
    </w:p>
    <w:p w14:paraId="6ED62C53"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982E7AB" wp14:editId="41C6213D">
            <wp:extent cx="6035040" cy="4517758"/>
            <wp:effectExtent l="0" t="0" r="0" b="381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35040" cy="4517758"/>
                    </a:xfrm>
                    <a:prstGeom prst="rect">
                      <a:avLst/>
                    </a:prstGeom>
                    <a:ln/>
                  </pic:spPr>
                </pic:pic>
              </a:graphicData>
            </a:graphic>
          </wp:inline>
        </w:drawing>
      </w:r>
    </w:p>
    <w:p w14:paraId="296F700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sectPr w:rsidR="00192881">
      <w:headerReference w:type="even" r:id="rId15"/>
      <w:headerReference w:type="default" r:id="rId16"/>
      <w:headerReference w:type="first" r:id="rId17"/>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Rehm, Evan - FS, WV" w:date="2024-08-05T12:30:00Z" w:initials="REFW">
    <w:p w14:paraId="1FBD05C2" w14:textId="77777777" w:rsidR="0037742C" w:rsidRDefault="0037742C" w:rsidP="0037742C">
      <w:pPr>
        <w:pStyle w:val="CommentText"/>
      </w:pPr>
      <w:r>
        <w:rPr>
          <w:rStyle w:val="CommentReference"/>
        </w:rPr>
        <w:annotationRef/>
      </w:r>
      <w:r>
        <w:t>Delete</w:t>
      </w:r>
    </w:p>
  </w:comment>
  <w:comment w:id="12" w:author="Rehm, Evan - FS, WV" w:date="2024-08-05T12:32:00Z" w:initials="REFW">
    <w:p w14:paraId="26762784" w14:textId="77777777" w:rsidR="0037742C" w:rsidRDefault="0037742C" w:rsidP="0037742C">
      <w:pPr>
        <w:pStyle w:val="CommentText"/>
      </w:pPr>
      <w:r>
        <w:rPr>
          <w:rStyle w:val="CommentReference"/>
        </w:rPr>
        <w:annotationRef/>
      </w:r>
      <w:r>
        <w:t>Change this to reflect overall changing winter temperatures. Since we will now bring AGDD into the mix we should talk about increased winter temps that can force buds to break early.</w:t>
      </w:r>
    </w:p>
  </w:comment>
  <w:comment w:id="13" w:author="Rehm, Evan - FS, WV" w:date="2024-08-05T12:33:00Z" w:initials="REFW">
    <w:p w14:paraId="2B7D5F2A" w14:textId="77777777" w:rsidR="0037742C" w:rsidRDefault="0037742C" w:rsidP="0037742C">
      <w:pPr>
        <w:pStyle w:val="CommentText"/>
      </w:pPr>
      <w:r>
        <w:rPr>
          <w:rStyle w:val="CommentReference"/>
        </w:rPr>
        <w:annotationRef/>
      </w:r>
      <w:r>
        <w:t>Probably change to something more general like ‘last freeze date and cold temperature extremes are variable, potentially leading to increased freezing risk in emergine leaves…’</w:t>
      </w:r>
    </w:p>
  </w:comment>
  <w:comment w:id="14" w:author="Rehm, Evan - FS, WV" w:date="2024-08-05T12:33:00Z" w:initials="REFW">
    <w:p w14:paraId="6EE5553B" w14:textId="77777777" w:rsidR="0037742C" w:rsidRDefault="0037742C" w:rsidP="0037742C">
      <w:pPr>
        <w:pStyle w:val="CommentText"/>
      </w:pPr>
      <w:r>
        <w:rPr>
          <w:rStyle w:val="CommentReference"/>
        </w:rPr>
        <w:annotationRef/>
      </w:r>
      <w:r>
        <w:t>Delete all this to take away some of the emphasis on leaf pehnology</w:t>
      </w:r>
    </w:p>
  </w:comment>
  <w:comment w:id="15" w:author="Rehm, Evan - FS, WV" w:date="2024-08-05T12:34:00Z" w:initials="REFW">
    <w:p w14:paraId="6F0FEFBD" w14:textId="77777777" w:rsidR="0037742C" w:rsidRDefault="0037742C" w:rsidP="0037742C">
      <w:pPr>
        <w:pStyle w:val="CommentText"/>
      </w:pPr>
      <w:r>
        <w:rPr>
          <w:rStyle w:val="CommentReference"/>
        </w:rPr>
        <w:annotationRef/>
      </w:r>
      <w:r>
        <w:t>I also don’t think this is needed as it is stated in the previous paragraph.</w:t>
      </w:r>
    </w:p>
  </w:comment>
  <w:comment w:id="16" w:author="Rehm, Evan - FS, WV" w:date="2024-08-05T12:37:00Z" w:initials="REFW">
    <w:p w14:paraId="1CA5C437" w14:textId="77777777" w:rsidR="0037742C" w:rsidRDefault="0037742C" w:rsidP="0037742C">
      <w:pPr>
        <w:pStyle w:val="CommentText"/>
      </w:pPr>
      <w:r>
        <w:rPr>
          <w:rStyle w:val="CommentReference"/>
        </w:rPr>
        <w:annotationRef/>
      </w:r>
      <w:r>
        <w:t>I think bringing this text and any subsequent supporting text earlier into the introduction could be useful. That way we are highlighting that freezing tolerance during the spring transition is poorly understood. It focuses readers on LT50 through the spring rather than our phenology data as the main point of the paper.</w:t>
      </w:r>
    </w:p>
  </w:comment>
  <w:comment w:id="21" w:author="Rehm, Evan - FS, WV" w:date="2024-08-05T12:43:00Z" w:initials="REFW">
    <w:p w14:paraId="52B4DF86" w14:textId="77777777" w:rsidR="00496A9F" w:rsidRDefault="00496A9F" w:rsidP="00496A9F">
      <w:pPr>
        <w:pStyle w:val="CommentText"/>
      </w:pPr>
      <w:r>
        <w:rPr>
          <w:rStyle w:val="CommentReference"/>
        </w:rPr>
        <w:annotationRef/>
      </w:r>
      <w:r>
        <w:t>Delete, not necessary.</w:t>
      </w:r>
    </w:p>
  </w:comment>
  <w:comment w:id="22" w:author="Rehm, Evan - FS, WV" w:date="2024-08-05T13:39:00Z" w:initials="REFW">
    <w:p w14:paraId="5E7B26CD" w14:textId="77777777" w:rsidR="005B42DE" w:rsidRDefault="005B42DE" w:rsidP="005B42DE">
      <w:pPr>
        <w:pStyle w:val="CommentText"/>
      </w:pPr>
      <w:r>
        <w:rPr>
          <w:rStyle w:val="CommentReference"/>
        </w:rPr>
        <w:annotationRef/>
      </w:r>
      <w:r>
        <w:t>bOth reviewer 1 and 2 are confused as to why we use -2C as our cutoff. Either we need to explain this better or maybe we switch to 0C like is done in other studies?</w:t>
      </w:r>
    </w:p>
  </w:comment>
  <w:comment w:id="29" w:author="Rehm, Evan - FS, WV" w:date="2024-08-05T12:50:00Z" w:initials="REFW">
    <w:p w14:paraId="29DED7A9" w14:textId="5429EA02" w:rsidR="00496A9F" w:rsidRDefault="00496A9F" w:rsidP="00496A9F">
      <w:pPr>
        <w:pStyle w:val="CommentText"/>
      </w:pPr>
      <w:r>
        <w:rPr>
          <w:rStyle w:val="CommentReference"/>
        </w:rPr>
        <w:annotationRef/>
      </w:r>
      <w:r>
        <w:t>Does this characterization apply to the freezing and phenology trees combined or just the freezing trees? It would be good to show that dbh of freezing trees was a smaller range if possible.</w:t>
      </w:r>
    </w:p>
  </w:comment>
  <w:comment w:id="40" w:author="Rehm, Evan - FS, WV" w:date="2024-08-05T12:53:00Z" w:initials="REFW">
    <w:p w14:paraId="743984E1" w14:textId="77777777" w:rsidR="009A6E0E" w:rsidRDefault="009A6E0E" w:rsidP="009A6E0E">
      <w:pPr>
        <w:pStyle w:val="CommentText"/>
      </w:pPr>
      <w:r>
        <w:rPr>
          <w:rStyle w:val="CommentReference"/>
        </w:rPr>
        <w:annotationRef/>
      </w:r>
      <w:r>
        <w:t>Based on the data it looks like phenology monitoring started to occur every week in 2023 but only every other week in 2022.</w:t>
      </w:r>
    </w:p>
  </w:comment>
  <w:comment w:id="41" w:author="Rehm, Evan - FS, WV" w:date="2024-08-05T12:53:00Z" w:initials="REFW">
    <w:p w14:paraId="7F600AE9" w14:textId="77777777" w:rsidR="009A6E0E" w:rsidRDefault="009A6E0E" w:rsidP="009A6E0E">
      <w:pPr>
        <w:pStyle w:val="CommentText"/>
      </w:pPr>
      <w:r>
        <w:rPr>
          <w:rStyle w:val="CommentReference"/>
        </w:rPr>
        <w:annotationRef/>
      </w:r>
      <w:r>
        <w:t>Can we add info on why they concluded? Didn’t we decide that once a certain number of individuals reached stage 4 if wasn’t worth checking anymore?</w:t>
      </w:r>
    </w:p>
  </w:comment>
  <w:comment w:id="43" w:author="Rehm, Evan - FS, WV" w:date="2024-08-05T13:04:00Z" w:initials="REFW">
    <w:p w14:paraId="7D1E284D" w14:textId="77777777" w:rsidR="00033280" w:rsidRDefault="00033280" w:rsidP="00033280">
      <w:pPr>
        <w:pStyle w:val="CommentText"/>
      </w:pPr>
      <w:r>
        <w:rPr>
          <w:rStyle w:val="CommentReference"/>
        </w:rPr>
        <w:annotationRef/>
      </w:r>
      <w:r>
        <w:t>Evan will need to do a major overhaul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BD05C2" w15:done="0"/>
  <w15:commentEx w15:paraId="26762784" w15:done="0"/>
  <w15:commentEx w15:paraId="2B7D5F2A" w15:done="0"/>
  <w15:commentEx w15:paraId="6EE5553B" w15:done="0"/>
  <w15:commentEx w15:paraId="6F0FEFBD" w15:done="0"/>
  <w15:commentEx w15:paraId="1CA5C437" w15:done="0"/>
  <w15:commentEx w15:paraId="52B4DF86" w15:done="0"/>
  <w15:commentEx w15:paraId="5E7B26CD" w15:done="0"/>
  <w15:commentEx w15:paraId="29DED7A9" w15:done="0"/>
  <w15:commentEx w15:paraId="743984E1" w15:done="0"/>
  <w15:commentEx w15:paraId="7F600AE9" w15:done="0"/>
  <w15:commentEx w15:paraId="7D1E2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992C8D" w16cex:dateUtc="2024-08-05T16:30:00Z"/>
  <w16cex:commentExtensible w16cex:durableId="50CEBDC8" w16cex:dateUtc="2024-08-05T16:32:00Z"/>
  <w16cex:commentExtensible w16cex:durableId="6EDBAE59" w16cex:dateUtc="2024-08-05T16:33:00Z"/>
  <w16cex:commentExtensible w16cex:durableId="21C983C3" w16cex:dateUtc="2024-08-05T16:33:00Z"/>
  <w16cex:commentExtensible w16cex:durableId="44479F60" w16cex:dateUtc="2024-08-05T16:34:00Z"/>
  <w16cex:commentExtensible w16cex:durableId="77E3D50D" w16cex:dateUtc="2024-08-05T16:37:00Z"/>
  <w16cex:commentExtensible w16cex:durableId="042A9188" w16cex:dateUtc="2024-08-05T16:43:00Z"/>
  <w16cex:commentExtensible w16cex:durableId="59D2450D" w16cex:dateUtc="2024-08-05T17:39:00Z"/>
  <w16cex:commentExtensible w16cex:durableId="7930B571" w16cex:dateUtc="2024-08-05T16:50:00Z"/>
  <w16cex:commentExtensible w16cex:durableId="60E78926" w16cex:dateUtc="2024-08-05T16:53:00Z"/>
  <w16cex:commentExtensible w16cex:durableId="423334AD" w16cex:dateUtc="2024-08-05T16:53:00Z"/>
  <w16cex:commentExtensible w16cex:durableId="50B55C55" w16cex:dateUtc="2024-08-05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BD05C2" w16cid:durableId="69992C8D"/>
  <w16cid:commentId w16cid:paraId="26762784" w16cid:durableId="50CEBDC8"/>
  <w16cid:commentId w16cid:paraId="2B7D5F2A" w16cid:durableId="6EDBAE59"/>
  <w16cid:commentId w16cid:paraId="6EE5553B" w16cid:durableId="21C983C3"/>
  <w16cid:commentId w16cid:paraId="6F0FEFBD" w16cid:durableId="44479F60"/>
  <w16cid:commentId w16cid:paraId="1CA5C437" w16cid:durableId="77E3D50D"/>
  <w16cid:commentId w16cid:paraId="52B4DF86" w16cid:durableId="042A9188"/>
  <w16cid:commentId w16cid:paraId="5E7B26CD" w16cid:durableId="59D2450D"/>
  <w16cid:commentId w16cid:paraId="29DED7A9" w16cid:durableId="7930B571"/>
  <w16cid:commentId w16cid:paraId="743984E1" w16cid:durableId="60E78926"/>
  <w16cid:commentId w16cid:paraId="7F600AE9" w16cid:durableId="423334AD"/>
  <w16cid:commentId w16cid:paraId="7D1E284D" w16cid:durableId="50B5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BE05E" w14:textId="77777777" w:rsidR="00C067A1" w:rsidRDefault="00C067A1">
      <w:r>
        <w:separator/>
      </w:r>
    </w:p>
  </w:endnote>
  <w:endnote w:type="continuationSeparator" w:id="0">
    <w:p w14:paraId="07EEB74E" w14:textId="77777777" w:rsidR="00C067A1" w:rsidRDefault="00C0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34C57" w14:textId="77777777" w:rsidR="00C067A1" w:rsidRDefault="00C067A1">
      <w:r>
        <w:separator/>
      </w:r>
    </w:p>
  </w:footnote>
  <w:footnote w:type="continuationSeparator" w:id="0">
    <w:p w14:paraId="203A90DF" w14:textId="77777777" w:rsidR="00C067A1" w:rsidRDefault="00C06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AC570"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2505BF" w14:textId="77777777" w:rsidR="00192881" w:rsidRDefault="0019288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F1AD"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84618">
      <w:rPr>
        <w:noProof/>
        <w:color w:val="000000"/>
      </w:rPr>
      <w:t>1</w:t>
    </w:r>
    <w:r>
      <w:rPr>
        <w:color w:val="000000"/>
      </w:rPr>
      <w:fldChar w:fldCharType="end"/>
    </w:r>
  </w:p>
  <w:p w14:paraId="414A4959"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p w14:paraId="59ECAA74" w14:textId="77777777" w:rsidR="005973EC" w:rsidRDefault="005973E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F220F"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FA5878"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hm, Evan - FS, WV">
    <w15:presenceInfo w15:providerId="AD" w15:userId="S-1-5-21-2443529608-3098792306-3041422421-1437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81"/>
    <w:rsid w:val="00033280"/>
    <w:rsid w:val="00084618"/>
    <w:rsid w:val="00192881"/>
    <w:rsid w:val="0037742C"/>
    <w:rsid w:val="00490FC3"/>
    <w:rsid w:val="00496A9F"/>
    <w:rsid w:val="004F5599"/>
    <w:rsid w:val="005973EC"/>
    <w:rsid w:val="005B42DE"/>
    <w:rsid w:val="006C145D"/>
    <w:rsid w:val="00726903"/>
    <w:rsid w:val="00726D46"/>
    <w:rsid w:val="008830CB"/>
    <w:rsid w:val="00907199"/>
    <w:rsid w:val="009A6E0E"/>
    <w:rsid w:val="009F2D82"/>
    <w:rsid w:val="00AD3F27"/>
    <w:rsid w:val="00B5205D"/>
    <w:rsid w:val="00C067A1"/>
    <w:rsid w:val="00E43191"/>
    <w:rsid w:val="00E81865"/>
    <w:rsid w:val="00F8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E5E1"/>
  <w15:docId w15:val="{56D8D38A-8F84-CA41-92AD-7FA56E7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084618"/>
  </w:style>
  <w:style w:type="paragraph" w:styleId="Footer">
    <w:name w:val="footer"/>
    <w:basedOn w:val="Normal"/>
    <w:link w:val="FooterChar"/>
    <w:uiPriority w:val="99"/>
    <w:unhideWhenUsed/>
    <w:rsid w:val="005973EC"/>
    <w:pPr>
      <w:tabs>
        <w:tab w:val="center" w:pos="4680"/>
        <w:tab w:val="right" w:pos="9360"/>
      </w:tabs>
    </w:pPr>
  </w:style>
  <w:style w:type="character" w:customStyle="1" w:styleId="FooterChar">
    <w:name w:val="Footer Char"/>
    <w:basedOn w:val="DefaultParagraphFont"/>
    <w:link w:val="Footer"/>
    <w:uiPriority w:val="99"/>
    <w:rsid w:val="005973EC"/>
  </w:style>
  <w:style w:type="paragraph" w:styleId="CommentSubject">
    <w:name w:val="annotation subject"/>
    <w:basedOn w:val="CommentText"/>
    <w:next w:val="CommentText"/>
    <w:link w:val="CommentSubjectChar"/>
    <w:uiPriority w:val="99"/>
    <w:semiHidden/>
    <w:unhideWhenUsed/>
    <w:rsid w:val="0037742C"/>
    <w:rPr>
      <w:b/>
      <w:bCs/>
    </w:rPr>
  </w:style>
  <w:style w:type="character" w:customStyle="1" w:styleId="CommentSubjectChar">
    <w:name w:val="Comment Subject Char"/>
    <w:basedOn w:val="CommentTextChar"/>
    <w:link w:val="CommentSubject"/>
    <w:uiPriority w:val="99"/>
    <w:semiHidden/>
    <w:rsid w:val="0037742C"/>
    <w:rPr>
      <w:b/>
      <w:bCs/>
      <w:sz w:val="20"/>
      <w:szCs w:val="20"/>
    </w:rPr>
  </w:style>
  <w:style w:type="paragraph" w:styleId="Revision">
    <w:name w:val="Revision"/>
    <w:hidden/>
    <w:uiPriority w:val="99"/>
    <w:semiHidden/>
    <w:rsid w:val="003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drisj@outlook.com"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A13DA-EF5A-B44A-BC39-16E91470CB1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IGpIcWSaO0n//xFG5zT3wxxVA==">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sAEAuAEBGODBp9XMMSDgwafVzDEwAEIJa2l4LmNtdDExMghoLmdqZGd4czIJaC4zMGowemxsMgloLjFmb2I5dGUyCWguM3pueXNoNzIJaC4yZXQ5MnAwMghoLnR5amN3dDIJaC4zZHk2dmttMgloLjF0M2g1c2YyCWguNGQzNG9nODIJaC4yczhleW8xMgloLjE3ZHA4dnUyCWguM3JkY3JqbjIJaC4yNmluMXJnMghoLmxueGJ6OTgAciExdF9aSWNZaFJKOGlsaWY1RjJCZV93U1BxcWpNbUVJZ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30</Pages>
  <Words>6412</Words>
  <Characters>36552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 Evan - FS, WV</dc:creator>
  <cp:lastModifiedBy>Rehm, Evan - FS, WV</cp:lastModifiedBy>
  <cp:revision>3</cp:revision>
  <dcterms:created xsi:type="dcterms:W3CDTF">2024-08-05T16:42:00Z</dcterms:created>
  <dcterms:modified xsi:type="dcterms:W3CDTF">2024-08-05T18:02:00Z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documentId_1124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id="q5hhzgYu"/&gt;&lt;style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